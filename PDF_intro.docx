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75F" w:rsidRDefault="00EE5D56" w:rsidP="0073701E">
      <w:pPr>
        <w:pStyle w:val="Titre"/>
        <w:jc w:val="both"/>
      </w:pPr>
      <w:r>
        <w:t>Workshop « R pour archéologues ! »</w:t>
      </w:r>
    </w:p>
    <w:p w:rsidR="00EE5D56" w:rsidRDefault="00EE5D56" w:rsidP="0073701E">
      <w:pPr>
        <w:pStyle w:val="Titre1"/>
        <w:jc w:val="both"/>
      </w:pPr>
      <w:r>
        <w:t>Un outil au service de la science reproductible… Découvrez le langage de programmation R !</w:t>
      </w:r>
    </w:p>
    <w:p w:rsidR="00EE5D56" w:rsidRDefault="00EE5D56" w:rsidP="0073701E">
      <w:pPr>
        <w:jc w:val="both"/>
      </w:pPr>
      <w:r>
        <w:t xml:space="preserve">Le langage de programmation R est un outil merveilleux pour une grande variété de procédures, d’analyses et de visualisation de données. Que ce soit pour créer des documents, créer des graphiques, analyser des jeux de données semi-quantitatifs ou faire du SIG, R permet de faire à peu près tout ce que vous voulez. Il permet une meilleure reproductibilité en gardant une trace écrite (le fameux « code ») de toutes les étapes de votre travail. Mais de façon générale, il permet de se questionner sur nos pratiques en décomposant les choix que l’on opère dans le processus d’analyse des données, et ainsi rendre certaines opérations de modification ou réarrangement des données moins arbitraires – ou en tout cas, transparentes pour les personnes qui voudront enrichir leur réflexion avec votre travail. </w:t>
      </w:r>
    </w:p>
    <w:p w:rsidR="00EE5D56" w:rsidRDefault="00EE5D56" w:rsidP="0073701E">
      <w:pPr>
        <w:jc w:val="both"/>
      </w:pPr>
      <w:r>
        <w:t xml:space="preserve">L’univers de R peut être intimidant au premier abord, mais en réalité il s’agit avant tout d’un langage facile à appréhender et à utiliser. Le tout début peut être un peu décourageant car il faut se familiariser avec une toute nouvelle façon d’envisager ses données et les opérations que l’on souhaite faire ; mais la plupart des gens qui utilisent R s’accordent à dire que la courbe de progression est exponentielle et il est très facile de s’améliorer si l’on utilise cet outil régulièrement. En outre, il existe une quantité énorme de ressources en ligne et une communauté très dynamique sur les forums (comme </w:t>
      </w:r>
      <w:proofErr w:type="spellStart"/>
      <w:r>
        <w:t>StackOverflow</w:t>
      </w:r>
      <w:proofErr w:type="spellEnd"/>
      <w:r>
        <w:t>) qui permet</w:t>
      </w:r>
      <w:r>
        <w:t>tent</w:t>
      </w:r>
      <w:r>
        <w:t xml:space="preserve"> de trouver rapidement la plupart des solutions aux problèmes courants. Et si vous aimez les casse-têtes et énigmes, travailler avec R peut rapidement se transformer en jeu d’enquête qui stimule la créativité dans la recherche de solutions à des problèmes !</w:t>
      </w:r>
    </w:p>
    <w:p w:rsidR="00EE5D56" w:rsidRDefault="00EE5D56" w:rsidP="0073701E">
      <w:pPr>
        <w:pStyle w:val="Titre1"/>
        <w:jc w:val="both"/>
      </w:pPr>
      <w:r>
        <w:t>Notre proposition de Workshop autour de R</w:t>
      </w:r>
    </w:p>
    <w:p w:rsidR="001E60B4" w:rsidRDefault="0073701E" w:rsidP="0073701E">
      <w:pPr>
        <w:jc w:val="both"/>
      </w:pPr>
      <w:r>
        <w:t>L’objectif de ce petit Workshop de 4 séances de 2h est de vous introduire au langage de programmation R</w:t>
      </w:r>
      <w:r w:rsidR="002958A0">
        <w:t xml:space="preserve"> au travers de grandes notions ou familles d’opérations : explorer et arranger vos données ; visualiser des données quantitatives, qualitatives et/ou spatiales ; automatiser des opérations</w:t>
      </w:r>
      <w:r w:rsidR="001E60B4">
        <w:t xml:space="preserve"> sur de grands jeux de données</w:t>
      </w:r>
      <w:r w:rsidR="002958A0">
        <w:t xml:space="preserve"> ; </w:t>
      </w:r>
      <w:r>
        <w:t xml:space="preserve"> </w:t>
      </w:r>
      <w:r w:rsidR="002958A0">
        <w:t>travailler à une meilleure reproductibilité et transparence de nos analyses.</w:t>
      </w:r>
      <w:r w:rsidR="001E60B4">
        <w:t xml:space="preserve"> Les séances seront divisées en 1) 1h consacrée à la découverte d’un script et de différentes opérations prédéfinies ; 2) 1h consacrée à une mise en situation sur un jeu de données fourni par nos soins, avec de petits défis à relever (que vous pourrez continuer chez vous !)</w:t>
      </w:r>
    </w:p>
    <w:p w:rsidR="0073701E" w:rsidRPr="0073701E" w:rsidRDefault="001E60B4" w:rsidP="0073701E">
      <w:pPr>
        <w:jc w:val="both"/>
      </w:pPr>
      <w:r>
        <w:t xml:space="preserve">Voici un petit programme préliminaire des choses que vous pourrez apprendre au cours de ces séances. </w:t>
      </w:r>
    </w:p>
    <w:p w:rsidR="00EE5D56" w:rsidRPr="0073701E" w:rsidRDefault="00EE5D56" w:rsidP="0073701E">
      <w:pPr>
        <w:pStyle w:val="Paragraphedeliste"/>
        <w:numPr>
          <w:ilvl w:val="0"/>
          <w:numId w:val="2"/>
        </w:numPr>
        <w:jc w:val="both"/>
        <w:rPr>
          <w:b/>
        </w:rPr>
      </w:pPr>
      <w:r w:rsidRPr="0073701E">
        <w:rPr>
          <w:b/>
        </w:rPr>
        <w:t>Se familiariser avec le langage de programmation R</w:t>
      </w:r>
    </w:p>
    <w:p w:rsidR="0073701E" w:rsidRDefault="0073701E" w:rsidP="0073701E">
      <w:pPr>
        <w:jc w:val="both"/>
      </w:pPr>
      <w:r>
        <w:t xml:space="preserve">Dans cette séance, vous apprendrez les </w:t>
      </w:r>
      <w:r w:rsidRPr="0073701E">
        <w:rPr>
          <w:b/>
        </w:rPr>
        <w:t>rudiments du langage R</w:t>
      </w:r>
      <w:r>
        <w:t xml:space="preserve"> : on y explorera un petit jeu de données (fictif) issu d’un tableau </w:t>
      </w:r>
      <w:proofErr w:type="spellStart"/>
      <w:r>
        <w:t>excel</w:t>
      </w:r>
      <w:proofErr w:type="spellEnd"/>
      <w:r>
        <w:t xml:space="preserve"> et l’on apprendra à créer un graphique simple et à l’enregistrer automatiquement.</w:t>
      </w:r>
    </w:p>
    <w:p w:rsidR="00EE5D56" w:rsidRPr="0073701E" w:rsidRDefault="00EE5D56" w:rsidP="0073701E">
      <w:pPr>
        <w:pStyle w:val="Paragraphedeliste"/>
        <w:numPr>
          <w:ilvl w:val="0"/>
          <w:numId w:val="2"/>
        </w:numPr>
        <w:jc w:val="both"/>
        <w:rPr>
          <w:b/>
        </w:rPr>
      </w:pPr>
      <w:r w:rsidRPr="0073701E">
        <w:rPr>
          <w:b/>
        </w:rPr>
        <w:t>Analyser et visualiser un jeu de données semi-quantitatif</w:t>
      </w:r>
    </w:p>
    <w:p w:rsidR="0073701E" w:rsidRDefault="0073701E" w:rsidP="0073701E">
      <w:pPr>
        <w:jc w:val="both"/>
      </w:pPr>
      <w:r>
        <w:lastRenderedPageBreak/>
        <w:t xml:space="preserve">Dans cette séance, vous découvrirez deux packages très utiles et complémentaires : </w:t>
      </w:r>
      <w:proofErr w:type="spellStart"/>
      <w:r w:rsidRPr="0073701E">
        <w:rPr>
          <w:b/>
        </w:rPr>
        <w:t>ggplot</w:t>
      </w:r>
      <w:proofErr w:type="spellEnd"/>
      <w:r>
        <w:t xml:space="preserve"> (qui permet de créer des figures) et </w:t>
      </w:r>
      <w:proofErr w:type="spellStart"/>
      <w:r w:rsidRPr="0073701E">
        <w:rPr>
          <w:b/>
        </w:rPr>
        <w:t>tidyr</w:t>
      </w:r>
      <w:proofErr w:type="spellEnd"/>
      <w:r>
        <w:t xml:space="preserve"> (qui permet de manipuler et modifier des tableaux de données). On y apprendra à </w:t>
      </w:r>
      <w:r w:rsidR="00280FC2">
        <w:t xml:space="preserve">modifier ou créer des données ainsi qu’à gérer tous les paramètres d’une figure (couleurs, taille de police, </w:t>
      </w:r>
      <w:proofErr w:type="spellStart"/>
      <w:r w:rsidR="00280FC2">
        <w:t>etc</w:t>
      </w:r>
      <w:proofErr w:type="spellEnd"/>
      <w:r w:rsidR="00280FC2">
        <w:t>) en utilisant les fonctions spécifiques de ces packages.</w:t>
      </w:r>
    </w:p>
    <w:p w:rsidR="00EE5D56" w:rsidRPr="00280FC2" w:rsidRDefault="00EE5D56" w:rsidP="0073701E">
      <w:pPr>
        <w:pStyle w:val="Paragraphedeliste"/>
        <w:numPr>
          <w:ilvl w:val="0"/>
          <w:numId w:val="2"/>
        </w:numPr>
        <w:jc w:val="both"/>
        <w:rPr>
          <w:b/>
        </w:rPr>
      </w:pPr>
      <w:r w:rsidRPr="00280FC2">
        <w:rPr>
          <w:b/>
        </w:rPr>
        <w:t xml:space="preserve">Projections spatiales automatisées </w:t>
      </w:r>
    </w:p>
    <w:p w:rsidR="00280FC2" w:rsidRDefault="00280FC2" w:rsidP="00280FC2">
      <w:pPr>
        <w:jc w:val="both"/>
      </w:pPr>
      <w:r>
        <w:t xml:space="preserve">Cette séance vous permettra de découvrir une fonctionnalité extrêmement utile de R : celle de créer </w:t>
      </w:r>
      <w:r w:rsidRPr="002958A0">
        <w:rPr>
          <w:b/>
        </w:rPr>
        <w:t>des « boucles »,</w:t>
      </w:r>
      <w:r>
        <w:t xml:space="preserve"> c’est-à-dire de répéter le même code (i.e., les mêmes opérations) sur plusieurs jeux de données différents. Concrètement, cela permet par exemple de créer automatiquement des projections par « tranches »</w:t>
      </w:r>
      <w:r w:rsidR="002958A0">
        <w:t xml:space="preserve"> de x cm et de les enregistrer dans un dossier plutôt que de subdiviser vos tableaux et de les projeter à la main. </w:t>
      </w:r>
    </w:p>
    <w:p w:rsidR="00EE5D56" w:rsidRPr="002958A0" w:rsidRDefault="00EE5D56" w:rsidP="0073701E">
      <w:pPr>
        <w:pStyle w:val="Paragraphedeliste"/>
        <w:numPr>
          <w:ilvl w:val="0"/>
          <w:numId w:val="2"/>
        </w:numPr>
        <w:jc w:val="both"/>
        <w:rPr>
          <w:b/>
        </w:rPr>
      </w:pPr>
      <w:r w:rsidRPr="002958A0">
        <w:rPr>
          <w:b/>
        </w:rPr>
        <w:t>Les SIG sur R </w:t>
      </w:r>
    </w:p>
    <w:p w:rsidR="002958A0" w:rsidRDefault="002958A0" w:rsidP="002958A0">
      <w:pPr>
        <w:jc w:val="both"/>
      </w:pPr>
      <w:r>
        <w:t xml:space="preserve">Cette séance vous introduira à l’univers des SIG sur R, à travers la création de </w:t>
      </w:r>
      <w:r w:rsidRPr="002958A0">
        <w:rPr>
          <w:b/>
        </w:rPr>
        <w:t>cartes avec des données raster</w:t>
      </w:r>
      <w:r>
        <w:t xml:space="preserve"> (i.e., variables continues, comme l’élévation ou la température) </w:t>
      </w:r>
      <w:r w:rsidRPr="002958A0">
        <w:rPr>
          <w:b/>
        </w:rPr>
        <w:t xml:space="preserve">et </w:t>
      </w:r>
      <w:proofErr w:type="spellStart"/>
      <w:r w:rsidRPr="002958A0">
        <w:rPr>
          <w:b/>
        </w:rPr>
        <w:t>vector</w:t>
      </w:r>
      <w:proofErr w:type="spellEnd"/>
      <w:r>
        <w:t xml:space="preserve"> (i.e., variables discrètes, comme des sites ou des rivières). Nous verrons également comment explorer </w:t>
      </w:r>
      <w:r w:rsidR="001E60B4">
        <w:t xml:space="preserve">et analyser sommairement ces données spatialisées. </w:t>
      </w:r>
    </w:p>
    <w:p w:rsidR="001E60B4" w:rsidRDefault="001E60B4" w:rsidP="002958A0">
      <w:pPr>
        <w:jc w:val="both"/>
      </w:pPr>
      <w:r>
        <w:t xml:space="preserve">Nous vous conseillons dans la mesure du possible d’assister aux 4 séances, car les notions importantes seront abordées au fur et à mesure et serviront d’une séance sur l’autre. </w:t>
      </w:r>
      <w:bookmarkStart w:id="0" w:name="_GoBack"/>
      <w:bookmarkEnd w:id="0"/>
    </w:p>
    <w:p w:rsidR="00EE5D56" w:rsidRDefault="00EE5D56" w:rsidP="0073701E">
      <w:pPr>
        <w:pStyle w:val="Titre1"/>
        <w:jc w:val="both"/>
      </w:pPr>
      <w:r>
        <w:t>Quelques ressources pour aller plus loin…</w:t>
      </w:r>
    </w:p>
    <w:p w:rsidR="00EE5D56" w:rsidRDefault="00EE5D56" w:rsidP="0073701E">
      <w:pPr>
        <w:jc w:val="both"/>
      </w:pPr>
      <w:r>
        <w:t xml:space="preserve">Voici quelques ressources </w:t>
      </w:r>
      <w:r w:rsidR="0073701E">
        <w:t xml:space="preserve">si vous souhaitez vous renseigner un peu sur les possibilités d’utilisation de R </w:t>
      </w:r>
    </w:p>
    <w:p w:rsidR="0073701E" w:rsidRDefault="00EE5D56" w:rsidP="0073701E">
      <w:pPr>
        <w:pStyle w:val="Paragraphedeliste"/>
        <w:numPr>
          <w:ilvl w:val="0"/>
          <w:numId w:val="5"/>
        </w:numPr>
        <w:jc w:val="both"/>
      </w:pPr>
      <w:r w:rsidRPr="00EE5D56">
        <w:t>le blog d'Allison Horst</w:t>
      </w:r>
      <w:r w:rsidR="0073701E">
        <w:t xml:space="preserve"> qui « vulgarise » R sous la forme d’illustrations !</w:t>
      </w:r>
    </w:p>
    <w:p w:rsidR="00EE5D56" w:rsidRPr="00EE5D56" w:rsidRDefault="00EE5D56" w:rsidP="0073701E">
      <w:pPr>
        <w:jc w:val="both"/>
      </w:pPr>
      <w:hyperlink r:id="rId6" w:history="1">
        <w:r w:rsidRPr="0028620F">
          <w:rPr>
            <w:rStyle w:val="Lienhypertexte"/>
          </w:rPr>
          <w:t>https://blog.rstudio.com/2019/11/18/artist-in-residence/</w:t>
        </w:r>
      </w:hyperlink>
      <w:r>
        <w:t xml:space="preserve"> </w:t>
      </w:r>
    </w:p>
    <w:p w:rsidR="00EE5D56" w:rsidRDefault="00EE5D56" w:rsidP="0073701E">
      <w:pPr>
        <w:pStyle w:val="Paragraphedeliste"/>
        <w:numPr>
          <w:ilvl w:val="0"/>
          <w:numId w:val="4"/>
        </w:numPr>
        <w:jc w:val="both"/>
      </w:pPr>
      <w:r w:rsidRPr="00EE5D56">
        <w:t xml:space="preserve"> </w:t>
      </w:r>
      <w:r>
        <w:t xml:space="preserve">Découvrir R et </w:t>
      </w:r>
      <w:proofErr w:type="spellStart"/>
      <w:r>
        <w:t>RStudio</w:t>
      </w:r>
      <w:proofErr w:type="spellEnd"/>
      <w:r>
        <w:t xml:space="preserve"> est un manuel en français réalisé par Thierry Zorn, Murielle </w:t>
      </w:r>
      <w:proofErr w:type="spellStart"/>
      <w:r>
        <w:t>Lethrosne</w:t>
      </w:r>
      <w:proofErr w:type="spellEnd"/>
      <w:r>
        <w:t xml:space="preserve">, Vivien </w:t>
      </w:r>
      <w:proofErr w:type="spellStart"/>
      <w:r>
        <w:t>Roussez</w:t>
      </w:r>
      <w:proofErr w:type="spellEnd"/>
      <w:r>
        <w:t xml:space="preserve">, Pascal </w:t>
      </w:r>
      <w:proofErr w:type="spellStart"/>
      <w:r>
        <w:t>Irz</w:t>
      </w:r>
      <w:proofErr w:type="spellEnd"/>
      <w:r>
        <w:t xml:space="preserve"> &amp; Nicolas </w:t>
      </w:r>
      <w:proofErr w:type="spellStart"/>
      <w:r>
        <w:t>Torterotot</w:t>
      </w:r>
      <w:proofErr w:type="spellEnd"/>
      <w:r>
        <w:t>. Il s'agit d'un dispositif de formation proposé par les Ministères de la transition écologique et solidaire (MTES), et de la Cohésion des territoires et des Relations avec les collectivités territoriales (MCTRCT) du gouvernement français.</w:t>
      </w:r>
    </w:p>
    <w:p w:rsidR="00EE5D56" w:rsidRDefault="00EE5D56" w:rsidP="0073701E">
      <w:pPr>
        <w:jc w:val="both"/>
      </w:pPr>
      <w:hyperlink r:id="rId7" w:history="1">
        <w:r w:rsidRPr="0028620F">
          <w:rPr>
            <w:rStyle w:val="Lienhypertexte"/>
          </w:rPr>
          <w:t>https://mtes-mct.github.io/parcours_r_socle_introduction/</w:t>
        </w:r>
      </w:hyperlink>
      <w:r>
        <w:t xml:space="preserve"> </w:t>
      </w:r>
    </w:p>
    <w:p w:rsidR="00EE5D56" w:rsidRDefault="00EE5D56" w:rsidP="0073701E">
      <w:pPr>
        <w:pStyle w:val="Paragraphedeliste"/>
        <w:numPr>
          <w:ilvl w:val="0"/>
          <w:numId w:val="3"/>
        </w:numPr>
        <w:jc w:val="both"/>
      </w:pPr>
      <w:r>
        <w:t xml:space="preserve">Un document présentant la Gestion des données avec R est proposé par Christophe </w:t>
      </w:r>
      <w:proofErr w:type="spellStart"/>
      <w:r>
        <w:t>Lalanne</w:t>
      </w:r>
      <w:proofErr w:type="spellEnd"/>
      <w:r>
        <w:t xml:space="preserve"> et Bruno </w:t>
      </w:r>
      <w:proofErr w:type="spellStart"/>
      <w:r>
        <w:t>Falissard</w:t>
      </w:r>
      <w:proofErr w:type="spellEnd"/>
      <w:r>
        <w:t xml:space="preserve">. Il y est notamment expliqué sous quelle forme apparaissent les données par rapport à </w:t>
      </w:r>
      <w:proofErr w:type="spellStart"/>
      <w:r>
        <w:t>excel</w:t>
      </w:r>
      <w:proofErr w:type="spellEnd"/>
      <w:r>
        <w:t xml:space="preserve"> (concept de data frame) et comment les importer pour travailler dans </w:t>
      </w:r>
      <w:proofErr w:type="spellStart"/>
      <w:r>
        <w:t>Rstudio</w:t>
      </w:r>
      <w:proofErr w:type="spellEnd"/>
      <w:r>
        <w:t>.</w:t>
      </w:r>
    </w:p>
    <w:p w:rsidR="00EE5D56" w:rsidRDefault="00EE5D56" w:rsidP="0073701E">
      <w:pPr>
        <w:jc w:val="both"/>
      </w:pPr>
      <w:hyperlink r:id="rId8" w:history="1">
        <w:r w:rsidRPr="0028620F">
          <w:rPr>
            <w:rStyle w:val="Lienhypertexte"/>
          </w:rPr>
          <w:t>https://lms.fun-mooc.fr/c4x/UPSUD/42001S02/asset/data-management.html</w:t>
        </w:r>
      </w:hyperlink>
      <w:r>
        <w:t xml:space="preserve"> </w:t>
      </w:r>
    </w:p>
    <w:p w:rsidR="0073701E" w:rsidRDefault="0073701E" w:rsidP="0073701E">
      <w:pPr>
        <w:pStyle w:val="Paragraphedeliste"/>
        <w:numPr>
          <w:ilvl w:val="0"/>
          <w:numId w:val="3"/>
        </w:numPr>
        <w:jc w:val="both"/>
      </w:pPr>
      <w:r>
        <w:t>Ben Marwick est professeur à l'Université de Washington et est l'un des archéologues les plus actifs dans le développement de pratiques liées à l' "ouverture" des données et à la reproductibilité des analyses et codes sources.</w:t>
      </w:r>
    </w:p>
    <w:p w:rsidR="0073701E" w:rsidRDefault="0073701E" w:rsidP="0073701E">
      <w:pPr>
        <w:pStyle w:val="Paragraphedeliste"/>
        <w:ind w:left="564" w:firstLine="144"/>
        <w:jc w:val="both"/>
      </w:pPr>
      <w:r>
        <w:t xml:space="preserve">Sa page : </w:t>
      </w:r>
      <w:hyperlink r:id="rId9" w:history="1">
        <w:r w:rsidRPr="0028620F">
          <w:rPr>
            <w:rStyle w:val="Lienhypertexte"/>
          </w:rPr>
          <w:t>https://github.com/benmarwick</w:t>
        </w:r>
      </w:hyperlink>
      <w:r>
        <w:t xml:space="preserve"> </w:t>
      </w:r>
    </w:p>
    <w:p w:rsidR="0073701E" w:rsidRDefault="0073701E" w:rsidP="0073701E">
      <w:pPr>
        <w:pStyle w:val="Paragraphedeliste"/>
        <w:ind w:left="564" w:firstLine="144"/>
        <w:jc w:val="both"/>
      </w:pPr>
      <w:r>
        <w:lastRenderedPageBreak/>
        <w:t xml:space="preserve">Un </w:t>
      </w:r>
      <w:proofErr w:type="spellStart"/>
      <w:r>
        <w:t>powerpoint</w:t>
      </w:r>
      <w:proofErr w:type="spellEnd"/>
      <w:r>
        <w:t xml:space="preserve"> introductif : </w:t>
      </w:r>
      <w:hyperlink r:id="rId10" w:history="1">
        <w:r w:rsidRPr="0028620F">
          <w:rPr>
            <w:rStyle w:val="Lienhypertexte"/>
          </w:rPr>
          <w:t>https://benmarwick.github.io/tidyverse-for-archaeology/tidyverse-for-archaeology.html#1</w:t>
        </w:r>
      </w:hyperlink>
      <w:r>
        <w:t xml:space="preserve"> </w:t>
      </w:r>
    </w:p>
    <w:p w:rsidR="0073701E" w:rsidRDefault="0073701E" w:rsidP="0073701E">
      <w:pPr>
        <w:pStyle w:val="Paragraphedeliste"/>
        <w:ind w:left="564" w:firstLine="144"/>
        <w:jc w:val="both"/>
      </w:pPr>
      <w:r>
        <w:t xml:space="preserve">Une liste de publications dans le domaine de l’archéologie qui incluent des scripts R : </w:t>
      </w:r>
      <w:hyperlink r:id="rId11" w:history="1">
        <w:r w:rsidRPr="0028620F">
          <w:rPr>
            <w:rStyle w:val="Lienhypertexte"/>
          </w:rPr>
          <w:t>https://github.com/benmarwick/ctv-archaeology#publications-that-include-r-code</w:t>
        </w:r>
      </w:hyperlink>
      <w:r>
        <w:t xml:space="preserve"> </w:t>
      </w:r>
    </w:p>
    <w:p w:rsidR="0073701E" w:rsidRDefault="0073701E" w:rsidP="0073701E">
      <w:pPr>
        <w:pStyle w:val="Paragraphedeliste"/>
        <w:ind w:left="564" w:firstLine="144"/>
        <w:jc w:val="both"/>
      </w:pPr>
    </w:p>
    <w:p w:rsidR="0073701E" w:rsidRDefault="0073701E" w:rsidP="0073701E">
      <w:pPr>
        <w:pStyle w:val="Paragraphedeliste"/>
        <w:numPr>
          <w:ilvl w:val="0"/>
          <w:numId w:val="3"/>
        </w:numPr>
        <w:jc w:val="both"/>
      </w:pPr>
      <w:r>
        <w:t xml:space="preserve">Le groupe </w:t>
      </w:r>
      <w:proofErr w:type="spellStart"/>
      <w:r>
        <w:t>Rchaeology</w:t>
      </w:r>
      <w:proofErr w:type="spellEnd"/>
      <w:r>
        <w:t xml:space="preserve"> est très actif sur Twitter et a une page dédiée aux débutants sur son site internet </w:t>
      </w:r>
    </w:p>
    <w:p w:rsidR="0073701E" w:rsidRDefault="0073701E" w:rsidP="0073701E">
      <w:pPr>
        <w:ind w:left="204"/>
        <w:jc w:val="both"/>
      </w:pPr>
      <w:hyperlink r:id="rId12" w:history="1">
        <w:r w:rsidRPr="0028620F">
          <w:rPr>
            <w:rStyle w:val="Lienhypertexte"/>
          </w:rPr>
          <w:t>https://rchaeology.github.io/resources/beginners/</w:t>
        </w:r>
      </w:hyperlink>
      <w:r>
        <w:t xml:space="preserve"> </w:t>
      </w:r>
    </w:p>
    <w:sectPr w:rsidR="007370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45653"/>
    <w:multiLevelType w:val="hybridMultilevel"/>
    <w:tmpl w:val="6F2692E2"/>
    <w:lvl w:ilvl="0" w:tplc="FF40EF8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822A79"/>
    <w:multiLevelType w:val="hybridMultilevel"/>
    <w:tmpl w:val="0C70A972"/>
    <w:lvl w:ilvl="0" w:tplc="53C40714">
      <w:start w:val="1"/>
      <w:numFmt w:val="bullet"/>
      <w:lvlText w:val=""/>
      <w:lvlJc w:val="left"/>
      <w:pPr>
        <w:ind w:left="504" w:hanging="360"/>
      </w:pPr>
      <w:rPr>
        <w:rFonts w:ascii="Wingdings" w:eastAsiaTheme="minorHAnsi" w:hAnsi="Wingdings" w:cstheme="minorBidi" w:hint="default"/>
      </w:rPr>
    </w:lvl>
    <w:lvl w:ilvl="1" w:tplc="040C0003" w:tentative="1">
      <w:start w:val="1"/>
      <w:numFmt w:val="bullet"/>
      <w:lvlText w:val="o"/>
      <w:lvlJc w:val="left"/>
      <w:pPr>
        <w:ind w:left="1224" w:hanging="360"/>
      </w:pPr>
      <w:rPr>
        <w:rFonts w:ascii="Courier New" w:hAnsi="Courier New" w:cs="Courier New" w:hint="default"/>
      </w:rPr>
    </w:lvl>
    <w:lvl w:ilvl="2" w:tplc="040C0005" w:tentative="1">
      <w:start w:val="1"/>
      <w:numFmt w:val="bullet"/>
      <w:lvlText w:val=""/>
      <w:lvlJc w:val="left"/>
      <w:pPr>
        <w:ind w:left="1944" w:hanging="360"/>
      </w:pPr>
      <w:rPr>
        <w:rFonts w:ascii="Wingdings" w:hAnsi="Wingdings" w:hint="default"/>
      </w:rPr>
    </w:lvl>
    <w:lvl w:ilvl="3" w:tplc="040C0001" w:tentative="1">
      <w:start w:val="1"/>
      <w:numFmt w:val="bullet"/>
      <w:lvlText w:val=""/>
      <w:lvlJc w:val="left"/>
      <w:pPr>
        <w:ind w:left="2664" w:hanging="360"/>
      </w:pPr>
      <w:rPr>
        <w:rFonts w:ascii="Symbol" w:hAnsi="Symbol" w:hint="default"/>
      </w:rPr>
    </w:lvl>
    <w:lvl w:ilvl="4" w:tplc="040C0003" w:tentative="1">
      <w:start w:val="1"/>
      <w:numFmt w:val="bullet"/>
      <w:lvlText w:val="o"/>
      <w:lvlJc w:val="left"/>
      <w:pPr>
        <w:ind w:left="3384" w:hanging="360"/>
      </w:pPr>
      <w:rPr>
        <w:rFonts w:ascii="Courier New" w:hAnsi="Courier New" w:cs="Courier New" w:hint="default"/>
      </w:rPr>
    </w:lvl>
    <w:lvl w:ilvl="5" w:tplc="040C0005" w:tentative="1">
      <w:start w:val="1"/>
      <w:numFmt w:val="bullet"/>
      <w:lvlText w:val=""/>
      <w:lvlJc w:val="left"/>
      <w:pPr>
        <w:ind w:left="4104" w:hanging="360"/>
      </w:pPr>
      <w:rPr>
        <w:rFonts w:ascii="Wingdings" w:hAnsi="Wingdings" w:hint="default"/>
      </w:rPr>
    </w:lvl>
    <w:lvl w:ilvl="6" w:tplc="040C0001" w:tentative="1">
      <w:start w:val="1"/>
      <w:numFmt w:val="bullet"/>
      <w:lvlText w:val=""/>
      <w:lvlJc w:val="left"/>
      <w:pPr>
        <w:ind w:left="4824" w:hanging="360"/>
      </w:pPr>
      <w:rPr>
        <w:rFonts w:ascii="Symbol" w:hAnsi="Symbol" w:hint="default"/>
      </w:rPr>
    </w:lvl>
    <w:lvl w:ilvl="7" w:tplc="040C0003" w:tentative="1">
      <w:start w:val="1"/>
      <w:numFmt w:val="bullet"/>
      <w:lvlText w:val="o"/>
      <w:lvlJc w:val="left"/>
      <w:pPr>
        <w:ind w:left="5544" w:hanging="360"/>
      </w:pPr>
      <w:rPr>
        <w:rFonts w:ascii="Courier New" w:hAnsi="Courier New" w:cs="Courier New" w:hint="default"/>
      </w:rPr>
    </w:lvl>
    <w:lvl w:ilvl="8" w:tplc="040C0005" w:tentative="1">
      <w:start w:val="1"/>
      <w:numFmt w:val="bullet"/>
      <w:lvlText w:val=""/>
      <w:lvlJc w:val="left"/>
      <w:pPr>
        <w:ind w:left="6264" w:hanging="360"/>
      </w:pPr>
      <w:rPr>
        <w:rFonts w:ascii="Wingdings" w:hAnsi="Wingdings" w:hint="default"/>
      </w:rPr>
    </w:lvl>
  </w:abstractNum>
  <w:abstractNum w:abstractNumId="2">
    <w:nsid w:val="1EA25CE7"/>
    <w:multiLevelType w:val="hybridMultilevel"/>
    <w:tmpl w:val="AD8EAAAA"/>
    <w:lvl w:ilvl="0" w:tplc="A7FE596A">
      <w:start w:val="1"/>
      <w:numFmt w:val="bullet"/>
      <w:lvlText w:val=""/>
      <w:lvlJc w:val="left"/>
      <w:pPr>
        <w:ind w:left="564" w:hanging="360"/>
      </w:pPr>
      <w:rPr>
        <w:rFonts w:ascii="Wingdings" w:eastAsiaTheme="minorHAnsi" w:hAnsi="Wingdings" w:cstheme="minorBidi" w:hint="default"/>
      </w:rPr>
    </w:lvl>
    <w:lvl w:ilvl="1" w:tplc="040C0003" w:tentative="1">
      <w:start w:val="1"/>
      <w:numFmt w:val="bullet"/>
      <w:lvlText w:val="o"/>
      <w:lvlJc w:val="left"/>
      <w:pPr>
        <w:ind w:left="1284" w:hanging="360"/>
      </w:pPr>
      <w:rPr>
        <w:rFonts w:ascii="Courier New" w:hAnsi="Courier New" w:cs="Courier New" w:hint="default"/>
      </w:rPr>
    </w:lvl>
    <w:lvl w:ilvl="2" w:tplc="040C0005" w:tentative="1">
      <w:start w:val="1"/>
      <w:numFmt w:val="bullet"/>
      <w:lvlText w:val=""/>
      <w:lvlJc w:val="left"/>
      <w:pPr>
        <w:ind w:left="2004" w:hanging="360"/>
      </w:pPr>
      <w:rPr>
        <w:rFonts w:ascii="Wingdings" w:hAnsi="Wingdings" w:hint="default"/>
      </w:rPr>
    </w:lvl>
    <w:lvl w:ilvl="3" w:tplc="040C0001" w:tentative="1">
      <w:start w:val="1"/>
      <w:numFmt w:val="bullet"/>
      <w:lvlText w:val=""/>
      <w:lvlJc w:val="left"/>
      <w:pPr>
        <w:ind w:left="2724" w:hanging="360"/>
      </w:pPr>
      <w:rPr>
        <w:rFonts w:ascii="Symbol" w:hAnsi="Symbol" w:hint="default"/>
      </w:rPr>
    </w:lvl>
    <w:lvl w:ilvl="4" w:tplc="040C0003" w:tentative="1">
      <w:start w:val="1"/>
      <w:numFmt w:val="bullet"/>
      <w:lvlText w:val="o"/>
      <w:lvlJc w:val="left"/>
      <w:pPr>
        <w:ind w:left="3444" w:hanging="360"/>
      </w:pPr>
      <w:rPr>
        <w:rFonts w:ascii="Courier New" w:hAnsi="Courier New" w:cs="Courier New" w:hint="default"/>
      </w:rPr>
    </w:lvl>
    <w:lvl w:ilvl="5" w:tplc="040C0005" w:tentative="1">
      <w:start w:val="1"/>
      <w:numFmt w:val="bullet"/>
      <w:lvlText w:val=""/>
      <w:lvlJc w:val="left"/>
      <w:pPr>
        <w:ind w:left="4164" w:hanging="360"/>
      </w:pPr>
      <w:rPr>
        <w:rFonts w:ascii="Wingdings" w:hAnsi="Wingdings" w:hint="default"/>
      </w:rPr>
    </w:lvl>
    <w:lvl w:ilvl="6" w:tplc="040C0001" w:tentative="1">
      <w:start w:val="1"/>
      <w:numFmt w:val="bullet"/>
      <w:lvlText w:val=""/>
      <w:lvlJc w:val="left"/>
      <w:pPr>
        <w:ind w:left="4884" w:hanging="360"/>
      </w:pPr>
      <w:rPr>
        <w:rFonts w:ascii="Symbol" w:hAnsi="Symbol" w:hint="default"/>
      </w:rPr>
    </w:lvl>
    <w:lvl w:ilvl="7" w:tplc="040C0003" w:tentative="1">
      <w:start w:val="1"/>
      <w:numFmt w:val="bullet"/>
      <w:lvlText w:val="o"/>
      <w:lvlJc w:val="left"/>
      <w:pPr>
        <w:ind w:left="5604" w:hanging="360"/>
      </w:pPr>
      <w:rPr>
        <w:rFonts w:ascii="Courier New" w:hAnsi="Courier New" w:cs="Courier New" w:hint="default"/>
      </w:rPr>
    </w:lvl>
    <w:lvl w:ilvl="8" w:tplc="040C0005" w:tentative="1">
      <w:start w:val="1"/>
      <w:numFmt w:val="bullet"/>
      <w:lvlText w:val=""/>
      <w:lvlJc w:val="left"/>
      <w:pPr>
        <w:ind w:left="6324" w:hanging="360"/>
      </w:pPr>
      <w:rPr>
        <w:rFonts w:ascii="Wingdings" w:hAnsi="Wingdings" w:hint="default"/>
      </w:rPr>
    </w:lvl>
  </w:abstractNum>
  <w:abstractNum w:abstractNumId="3">
    <w:nsid w:val="437F2FE9"/>
    <w:multiLevelType w:val="hybridMultilevel"/>
    <w:tmpl w:val="78C464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1805F2D"/>
    <w:multiLevelType w:val="hybridMultilevel"/>
    <w:tmpl w:val="863086A4"/>
    <w:lvl w:ilvl="0" w:tplc="A6A46BAE">
      <w:start w:val="1"/>
      <w:numFmt w:val="bullet"/>
      <w:lvlText w:val=""/>
      <w:lvlJc w:val="left"/>
      <w:pPr>
        <w:ind w:left="564" w:hanging="360"/>
      </w:pPr>
      <w:rPr>
        <w:rFonts w:ascii="Wingdings" w:eastAsiaTheme="minorHAnsi" w:hAnsi="Wingdings" w:cstheme="minorBidi" w:hint="default"/>
      </w:rPr>
    </w:lvl>
    <w:lvl w:ilvl="1" w:tplc="040C0003" w:tentative="1">
      <w:start w:val="1"/>
      <w:numFmt w:val="bullet"/>
      <w:lvlText w:val="o"/>
      <w:lvlJc w:val="left"/>
      <w:pPr>
        <w:ind w:left="1284" w:hanging="360"/>
      </w:pPr>
      <w:rPr>
        <w:rFonts w:ascii="Courier New" w:hAnsi="Courier New" w:cs="Courier New" w:hint="default"/>
      </w:rPr>
    </w:lvl>
    <w:lvl w:ilvl="2" w:tplc="040C0005" w:tentative="1">
      <w:start w:val="1"/>
      <w:numFmt w:val="bullet"/>
      <w:lvlText w:val=""/>
      <w:lvlJc w:val="left"/>
      <w:pPr>
        <w:ind w:left="2004" w:hanging="360"/>
      </w:pPr>
      <w:rPr>
        <w:rFonts w:ascii="Wingdings" w:hAnsi="Wingdings" w:hint="default"/>
      </w:rPr>
    </w:lvl>
    <w:lvl w:ilvl="3" w:tplc="040C0001" w:tentative="1">
      <w:start w:val="1"/>
      <w:numFmt w:val="bullet"/>
      <w:lvlText w:val=""/>
      <w:lvlJc w:val="left"/>
      <w:pPr>
        <w:ind w:left="2724" w:hanging="360"/>
      </w:pPr>
      <w:rPr>
        <w:rFonts w:ascii="Symbol" w:hAnsi="Symbol" w:hint="default"/>
      </w:rPr>
    </w:lvl>
    <w:lvl w:ilvl="4" w:tplc="040C0003" w:tentative="1">
      <w:start w:val="1"/>
      <w:numFmt w:val="bullet"/>
      <w:lvlText w:val="o"/>
      <w:lvlJc w:val="left"/>
      <w:pPr>
        <w:ind w:left="3444" w:hanging="360"/>
      </w:pPr>
      <w:rPr>
        <w:rFonts w:ascii="Courier New" w:hAnsi="Courier New" w:cs="Courier New" w:hint="default"/>
      </w:rPr>
    </w:lvl>
    <w:lvl w:ilvl="5" w:tplc="040C0005" w:tentative="1">
      <w:start w:val="1"/>
      <w:numFmt w:val="bullet"/>
      <w:lvlText w:val=""/>
      <w:lvlJc w:val="left"/>
      <w:pPr>
        <w:ind w:left="4164" w:hanging="360"/>
      </w:pPr>
      <w:rPr>
        <w:rFonts w:ascii="Wingdings" w:hAnsi="Wingdings" w:hint="default"/>
      </w:rPr>
    </w:lvl>
    <w:lvl w:ilvl="6" w:tplc="040C0001" w:tentative="1">
      <w:start w:val="1"/>
      <w:numFmt w:val="bullet"/>
      <w:lvlText w:val=""/>
      <w:lvlJc w:val="left"/>
      <w:pPr>
        <w:ind w:left="4884" w:hanging="360"/>
      </w:pPr>
      <w:rPr>
        <w:rFonts w:ascii="Symbol" w:hAnsi="Symbol" w:hint="default"/>
      </w:rPr>
    </w:lvl>
    <w:lvl w:ilvl="7" w:tplc="040C0003" w:tentative="1">
      <w:start w:val="1"/>
      <w:numFmt w:val="bullet"/>
      <w:lvlText w:val="o"/>
      <w:lvlJc w:val="left"/>
      <w:pPr>
        <w:ind w:left="5604" w:hanging="360"/>
      </w:pPr>
      <w:rPr>
        <w:rFonts w:ascii="Courier New" w:hAnsi="Courier New" w:cs="Courier New" w:hint="default"/>
      </w:rPr>
    </w:lvl>
    <w:lvl w:ilvl="8" w:tplc="040C0005" w:tentative="1">
      <w:start w:val="1"/>
      <w:numFmt w:val="bullet"/>
      <w:lvlText w:val=""/>
      <w:lvlJc w:val="left"/>
      <w:pPr>
        <w:ind w:left="6324"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8BC"/>
    <w:rsid w:val="00126A9C"/>
    <w:rsid w:val="001E60B4"/>
    <w:rsid w:val="00280FC2"/>
    <w:rsid w:val="002958A0"/>
    <w:rsid w:val="0073701E"/>
    <w:rsid w:val="008148BC"/>
    <w:rsid w:val="00A3275F"/>
    <w:rsid w:val="00EE5D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5D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6A9C"/>
    <w:pPr>
      <w:ind w:left="720"/>
      <w:contextualSpacing/>
    </w:pPr>
  </w:style>
  <w:style w:type="paragraph" w:styleId="Titre">
    <w:name w:val="Title"/>
    <w:basedOn w:val="Normal"/>
    <w:next w:val="Normal"/>
    <w:link w:val="TitreCar"/>
    <w:uiPriority w:val="10"/>
    <w:qFormat/>
    <w:rsid w:val="00EE5D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5D5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E5D56"/>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EE5D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5D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6A9C"/>
    <w:pPr>
      <w:ind w:left="720"/>
      <w:contextualSpacing/>
    </w:pPr>
  </w:style>
  <w:style w:type="paragraph" w:styleId="Titre">
    <w:name w:val="Title"/>
    <w:basedOn w:val="Normal"/>
    <w:next w:val="Normal"/>
    <w:link w:val="TitreCar"/>
    <w:uiPriority w:val="10"/>
    <w:qFormat/>
    <w:rsid w:val="00EE5D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5D5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E5D56"/>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EE5D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fun-mooc.fr/c4x/UPSUD/42001S02/asset/data-management.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tes-mct.github.io/parcours_r_socle_introduction/" TargetMode="External"/><Relationship Id="rId12" Type="http://schemas.openxmlformats.org/officeDocument/2006/relationships/hyperlink" Target="https://rchaeology.github.io/resources/begin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rstudio.com/2019/11/18/artist-in-residence/" TargetMode="External"/><Relationship Id="rId11" Type="http://schemas.openxmlformats.org/officeDocument/2006/relationships/hyperlink" Target="https://github.com/benmarwick/ctv-archaeology#publications-that-include-r-code" TargetMode="External"/><Relationship Id="rId5" Type="http://schemas.openxmlformats.org/officeDocument/2006/relationships/webSettings" Target="webSettings.xml"/><Relationship Id="rId10" Type="http://schemas.openxmlformats.org/officeDocument/2006/relationships/hyperlink" Target="https://benmarwick.github.io/tidyverse-for-archaeology/tidyverse-for-archaeology.html#1" TargetMode="External"/><Relationship Id="rId4" Type="http://schemas.openxmlformats.org/officeDocument/2006/relationships/settings" Target="settings.xml"/><Relationship Id="rId9" Type="http://schemas.openxmlformats.org/officeDocument/2006/relationships/hyperlink" Target="https://github.com/benmarwick"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1030</Words>
  <Characters>5665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Nejma</dc:creator>
  <cp:lastModifiedBy>Nejma</cp:lastModifiedBy>
  <cp:revision>2</cp:revision>
  <dcterms:created xsi:type="dcterms:W3CDTF">2023-01-24T13:55:00Z</dcterms:created>
  <dcterms:modified xsi:type="dcterms:W3CDTF">2023-01-24T17:07:00Z</dcterms:modified>
</cp:coreProperties>
</file>