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0C63" w14:textId="0EE04655" w:rsidR="00EF1511" w:rsidRPr="003B22E2" w:rsidDel="001734FC" w:rsidRDefault="00405B4E" w:rsidP="00C171A8">
      <w:pPr>
        <w:jc w:val="both"/>
        <w:rPr>
          <w:del w:id="0" w:author="aymeric hermann" w:date="2023-01-24T12:42:00Z"/>
          <w:b/>
        </w:rPr>
      </w:pPr>
      <w:del w:id="1" w:author="aymeric hermann" w:date="2023-01-24T12:42:00Z">
        <w:r w:rsidRPr="003B22E2" w:rsidDel="001734FC">
          <w:rPr>
            <w:b/>
          </w:rPr>
          <w:delText xml:space="preserve">Mail labo lancement R pour archéologues </w:delText>
        </w:r>
      </w:del>
    </w:p>
    <w:p w14:paraId="1953274E" w14:textId="77777777" w:rsidR="00C171A8" w:rsidRDefault="00C171A8" w:rsidP="00C171A8">
      <w:pPr>
        <w:jc w:val="both"/>
      </w:pPr>
      <w:r>
        <w:t xml:space="preserve">Chères et chers collègues, </w:t>
      </w:r>
    </w:p>
    <w:p w14:paraId="2617A032" w14:textId="0C133553" w:rsidR="00C171A8" w:rsidRDefault="00C171A8" w:rsidP="001734FC">
      <w:pPr>
        <w:jc w:val="both"/>
      </w:pPr>
      <w:del w:id="2" w:author="aymeric hermann" w:date="2023-01-24T21:59:00Z">
        <w:r w:rsidDel="00866B40">
          <w:delText xml:space="preserve">Vous l’attendiez toutes et tous, </w:delText>
        </w:r>
      </w:del>
      <w:r>
        <w:t xml:space="preserve">Aymeric et moi vous proposons cette année une petite formation </w:t>
      </w:r>
      <w:ins w:id="3" w:author="aymeric hermann" w:date="2023-01-24T12:43:00Z">
        <w:r w:rsidR="001734FC">
          <w:t xml:space="preserve">pour vous permettre d’utiliser </w:t>
        </w:r>
      </w:ins>
      <w:ins w:id="4" w:author="aymeric hermann" w:date="2023-01-24T12:44:00Z">
        <w:r w:rsidR="001734FC">
          <w:t xml:space="preserve">au quotidien </w:t>
        </w:r>
      </w:ins>
      <w:ins w:id="5" w:author="aymeric hermann" w:date="2023-01-24T12:43:00Z">
        <w:r w:rsidR="001734FC">
          <w:t xml:space="preserve">le </w:t>
        </w:r>
        <w:del w:id="6" w:author="Nejma" w:date="2023-01-24T14:51:00Z">
          <w:r w:rsidR="001734FC" w:rsidDel="001E4D66">
            <w:delText>l</w:delText>
          </w:r>
        </w:del>
        <w:del w:id="7" w:author="Nejma" w:date="2023-01-24T14:40:00Z">
          <w:r w:rsidR="001734FC" w:rsidDel="00B51E11">
            <w:delText>ogiciel</w:delText>
          </w:r>
        </w:del>
        <w:del w:id="8" w:author="Nejma" w:date="2023-01-24T14:51:00Z">
          <w:r w:rsidR="001734FC" w:rsidDel="001E4D66">
            <w:delText xml:space="preserve"> </w:delText>
          </w:r>
        </w:del>
      </w:ins>
      <w:ins w:id="9" w:author="Nejma" w:date="2023-01-24T14:51:00Z">
        <w:r w:rsidR="001E4D66">
          <w:t>l</w:t>
        </w:r>
      </w:ins>
      <w:ins w:id="10" w:author="Nejma" w:date="2023-01-24T14:54:00Z">
        <w:r w:rsidR="001E4D66">
          <w:t>angage de programmation</w:t>
        </w:r>
      </w:ins>
      <w:ins w:id="11" w:author="Nejma" w:date="2023-01-24T14:51:00Z">
        <w:r w:rsidR="001E4D66">
          <w:t xml:space="preserve"> </w:t>
        </w:r>
      </w:ins>
      <w:ins w:id="12" w:author="aymeric hermann" w:date="2023-01-24T12:43:00Z">
        <w:r w:rsidR="001734FC">
          <w:t xml:space="preserve">R dans votre travail de recherche. </w:t>
        </w:r>
      </w:ins>
      <w:ins w:id="13" w:author="aymeric hermann" w:date="2023-01-24T12:46:00Z">
        <w:r w:rsidR="001734FC">
          <w:t>Pour se faire n</w:t>
        </w:r>
      </w:ins>
      <w:ins w:id="14" w:author="aymeric hermann" w:date="2023-01-24T12:45:00Z">
        <w:r w:rsidR="001734FC">
          <w:t xml:space="preserve">ous vous proposons </w:t>
        </w:r>
      </w:ins>
      <w:ins w:id="15" w:author="aymeric hermann" w:date="2023-01-24T12:46:00Z">
        <w:r w:rsidR="001734FC">
          <w:t>d’explorer des applications du logiciel directement liées à l’archéologie. Loin de se limiter à de</w:t>
        </w:r>
      </w:ins>
      <w:ins w:id="16" w:author="aymeric hermann" w:date="2023-01-24T12:47:00Z">
        <w:r w:rsidR="001734FC">
          <w:t xml:space="preserve"> la « stat’ », vous verrez que R permet de faire de nombreuses choses telles que créer des documents (textes</w:t>
        </w:r>
      </w:ins>
      <w:ins w:id="17" w:author="aymeric hermann" w:date="2023-01-24T12:48:00Z">
        <w:r w:rsidR="001734FC">
          <w:t xml:space="preserve"> illustrés et avec références bibliographiques</w:t>
        </w:r>
      </w:ins>
      <w:ins w:id="18" w:author="aymeric hermann" w:date="2023-01-24T12:47:00Z">
        <w:r w:rsidR="001734FC">
          <w:t xml:space="preserve">, tables, </w:t>
        </w:r>
      </w:ins>
      <w:ins w:id="19" w:author="aymeric hermann" w:date="2023-01-24T12:48:00Z">
        <w:r w:rsidR="001734FC">
          <w:t>graphiques, etc.)</w:t>
        </w:r>
      </w:ins>
      <w:ins w:id="20" w:author="aymeric hermann" w:date="2023-01-24T12:47:00Z">
        <w:r w:rsidR="001734FC">
          <w:t xml:space="preserve">, analyser des jeux de données quantitatifs </w:t>
        </w:r>
      </w:ins>
      <w:ins w:id="21" w:author="aymeric hermann" w:date="2023-01-24T12:48:00Z">
        <w:r w:rsidR="001734FC">
          <w:t>ET qu</w:t>
        </w:r>
      </w:ins>
      <w:ins w:id="22" w:author="aymeric hermann" w:date="2023-01-24T12:49:00Z">
        <w:r w:rsidR="001734FC">
          <w:t>alitatifs, mener une analyse</w:t>
        </w:r>
      </w:ins>
      <w:ins w:id="23" w:author="aymeric hermann" w:date="2023-01-24T12:47:00Z">
        <w:r w:rsidR="001734FC">
          <w:t xml:space="preserve"> SIG, </w:t>
        </w:r>
      </w:ins>
      <w:ins w:id="24" w:author="aymeric hermann" w:date="2023-01-24T12:49:00Z">
        <w:r w:rsidR="001734FC">
          <w:t xml:space="preserve">et encore bien d’autres choses. </w:t>
        </w:r>
      </w:ins>
      <w:del w:id="25" w:author="aymeric hermann" w:date="2023-01-24T12:50:00Z">
        <w:r w:rsidDel="001734FC">
          <w:delText xml:space="preserve">autour du langage de programmation R spécifiquement pour des applications en archéologie ! </w:delText>
        </w:r>
      </w:del>
    </w:p>
    <w:p w14:paraId="7369753A" w14:textId="335AB18C" w:rsidR="00C171A8" w:rsidDel="008F7E37" w:rsidRDefault="00C171A8" w:rsidP="00C171A8">
      <w:pPr>
        <w:jc w:val="both"/>
        <w:rPr>
          <w:del w:id="26" w:author="aymeric hermann" w:date="2023-01-24T12:50:00Z"/>
        </w:rPr>
      </w:pPr>
      <w:del w:id="27" w:author="aymeric hermann" w:date="2023-01-24T12:50:00Z">
        <w:r w:rsidDel="008F7E37">
          <w:delText>Le langage de programmation R est un outil merveilleux pour une grande variété de procédures, d’analyses et de visualisation de données.</w:delText>
        </w:r>
        <w:r w:rsidR="00E7706A" w:rsidDel="008F7E37">
          <w:delText xml:space="preserve"> Que ce soit pour créer des documents, créer des graphiques, analyser des jeux de données semi-quantitatifs ou faire du SIG, R permet de faire à peu près tout ce que vous voulez.</w:delText>
        </w:r>
        <w:r w:rsidDel="008F7E37">
          <w:delText xml:space="preserve"> Il permet une meilleure reproductibilité en gardant une trace écrite (le fameux « code ») de toutes les étapes de votre travail. Mais de façon générale, il permet de se questionner sur nos pratiques en décomposant les choix que l’on opère</w:delText>
        </w:r>
        <w:r w:rsidR="00E7706A" w:rsidDel="008F7E37">
          <w:delText xml:space="preserve"> dans le processus d’analyse des données, et ainsi rendre certaines opérations de modification ou réarrangement des données moins arbitraires – ou en tout cas, transparentes pour les personnes qui voudront enrichir leur réflexion avec votre travail. </w:delText>
        </w:r>
      </w:del>
    </w:p>
    <w:p w14:paraId="2FC334D2" w14:textId="0C12B676" w:rsidR="00E7706A" w:rsidRDefault="00E7706A" w:rsidP="00C171A8">
      <w:pPr>
        <w:jc w:val="both"/>
      </w:pPr>
      <w:del w:id="28" w:author="aymeric hermann" w:date="2023-01-24T12:50:00Z">
        <w:r w:rsidDel="008F7E37">
          <w:delText xml:space="preserve">C’est pourquoi </w:delText>
        </w:r>
      </w:del>
      <w:del w:id="29" w:author="aymeric hermann" w:date="2023-01-24T21:59:00Z">
        <w:r w:rsidDel="00866B40">
          <w:delText>Aymeric et moi</w:delText>
        </w:r>
      </w:del>
      <w:ins w:id="30" w:author="aymeric hermann" w:date="2023-01-24T21:59:00Z">
        <w:r w:rsidR="00866B40">
          <w:t>Nous</w:t>
        </w:r>
      </w:ins>
      <w:r>
        <w:t xml:space="preserve"> aimerions partager avec vous notre expérience de cet outil sous la forme de modules</w:t>
      </w:r>
      <w:ins w:id="31" w:author="aymeric hermann" w:date="2023-01-24T12:51:00Z">
        <w:r w:rsidR="008F7E37">
          <w:t xml:space="preserve"> </w:t>
        </w:r>
      </w:ins>
      <w:del w:id="32" w:author="aymeric hermann" w:date="2023-01-24T12:51:00Z">
        <w:r w:rsidDel="008F7E37">
          <w:delText xml:space="preserve"> « TD » </w:delText>
        </w:r>
      </w:del>
      <w:r>
        <w:t>thématiques</w:t>
      </w:r>
      <w:ins w:id="33" w:author="aymeric hermann" w:date="2023-01-24T12:51:00Z">
        <w:r w:rsidR="008F7E37">
          <w:t xml:space="preserve"> de </w:t>
        </w:r>
        <w:r w:rsidR="008F7E37">
          <w:rPr>
            <w:highlight w:val="yellow"/>
          </w:rPr>
          <w:t>2h</w:t>
        </w:r>
        <w:r w:rsidR="008F7E37" w:rsidRPr="008F7E37">
          <w:rPr>
            <w:highlight w:val="yellow"/>
            <w:rPrChange w:id="34" w:author="aymeric hermann" w:date="2023-01-24T12:51:00Z">
              <w:rPr/>
            </w:rPrChange>
          </w:rPr>
          <w:t> </w:t>
        </w:r>
      </w:ins>
      <w:ins w:id="35" w:author="Nejma" w:date="2023-01-24T16:34:00Z">
        <w:r w:rsidR="00440359">
          <w:rPr>
            <w:highlight w:val="yellow"/>
          </w:rPr>
          <w:t xml:space="preserve">entre mi-mars et </w:t>
        </w:r>
        <w:proofErr w:type="spellStart"/>
        <w:r w:rsidR="00440359">
          <w:rPr>
            <w:highlight w:val="yellow"/>
          </w:rPr>
          <w:t>mi avril</w:t>
        </w:r>
      </w:ins>
      <w:proofErr w:type="spellEnd"/>
      <w:ins w:id="36" w:author="aymeric hermann" w:date="2023-01-24T12:51:00Z">
        <w:del w:id="37" w:author="Nejma" w:date="2023-01-24T16:34:00Z">
          <w:r w:rsidR="008F7E37" w:rsidRPr="008F7E37" w:rsidDel="00440359">
            <w:rPr>
              <w:highlight w:val="yellow"/>
              <w:rPrChange w:id="38" w:author="aymeric hermann" w:date="2023-01-24T12:51:00Z">
                <w:rPr/>
              </w:rPrChange>
            </w:rPr>
            <w:delText>?</w:delText>
          </w:r>
        </w:del>
      </w:ins>
      <w:r>
        <w:t xml:space="preserve">. Notre idée serait de se réunir régulièrement (cadence et horaires à définir ensemble) pour </w:t>
      </w:r>
      <w:del w:id="39" w:author="Nejma" w:date="2023-01-24T16:34:00Z">
        <w:r w:rsidDel="00440359">
          <w:delText xml:space="preserve">7 </w:delText>
        </w:r>
      </w:del>
      <w:ins w:id="40" w:author="Nejma" w:date="2023-01-24T16:34:00Z">
        <w:r w:rsidR="00440359">
          <w:t xml:space="preserve">4 </w:t>
        </w:r>
      </w:ins>
      <w:r>
        <w:t>séances pratiques introductives à des thèmes pouvant être utiles à toutes et à tous</w:t>
      </w:r>
      <w:del w:id="41" w:author="Nejma" w:date="2023-01-24T16:34:00Z">
        <w:r w:rsidDel="00440359">
          <w:delText xml:space="preserve"> : </w:delText>
        </w:r>
      </w:del>
      <w:ins w:id="42" w:author="Nejma" w:date="2023-01-24T16:34:00Z">
        <w:r w:rsidR="00440359">
          <w:t>.</w:t>
        </w:r>
      </w:ins>
    </w:p>
    <w:p w14:paraId="6ECE34C7" w14:textId="27C477D8" w:rsidR="00E7706A" w:rsidDel="00440359" w:rsidRDefault="00E7706A" w:rsidP="00E7706A">
      <w:pPr>
        <w:pStyle w:val="ListParagraph"/>
        <w:numPr>
          <w:ilvl w:val="0"/>
          <w:numId w:val="1"/>
        </w:numPr>
        <w:jc w:val="both"/>
        <w:rPr>
          <w:del w:id="43" w:author="Nejma" w:date="2023-01-24T16:34:00Z"/>
        </w:rPr>
      </w:pPr>
      <w:del w:id="44" w:author="Nejma" w:date="2023-01-24T16:34:00Z">
        <w:r w:rsidDel="00440359">
          <w:delText>Se familiariser avec le langage de programmation R</w:delText>
        </w:r>
      </w:del>
    </w:p>
    <w:p w14:paraId="77CBA3FC" w14:textId="624528F1" w:rsidR="00E7706A" w:rsidDel="00440359" w:rsidRDefault="00E7706A" w:rsidP="00E7706A">
      <w:pPr>
        <w:pStyle w:val="ListParagraph"/>
        <w:numPr>
          <w:ilvl w:val="0"/>
          <w:numId w:val="1"/>
        </w:numPr>
        <w:jc w:val="both"/>
        <w:rPr>
          <w:del w:id="45" w:author="Nejma" w:date="2023-01-24T16:34:00Z"/>
        </w:rPr>
      </w:pPr>
      <w:del w:id="46" w:author="Nejma" w:date="2023-01-24T16:34:00Z">
        <w:r w:rsidDel="00440359">
          <w:delText>Quelques outils pour une plus grande autonomie et une meilleure reproductibilité</w:delText>
        </w:r>
      </w:del>
    </w:p>
    <w:p w14:paraId="5A5EF7C0" w14:textId="4FE26B4F" w:rsidR="00E7706A" w:rsidDel="00440359" w:rsidRDefault="00E7706A" w:rsidP="00E7706A">
      <w:pPr>
        <w:pStyle w:val="ListParagraph"/>
        <w:numPr>
          <w:ilvl w:val="0"/>
          <w:numId w:val="1"/>
        </w:numPr>
        <w:jc w:val="both"/>
        <w:rPr>
          <w:del w:id="47" w:author="Nejma" w:date="2023-01-24T16:34:00Z"/>
        </w:rPr>
      </w:pPr>
      <w:del w:id="48" w:author="Nejma" w:date="2023-01-24T16:34:00Z">
        <w:r w:rsidDel="00440359">
          <w:delText>Analyser et visualiser un jeu de données semi-quantitatif</w:delText>
        </w:r>
      </w:del>
    </w:p>
    <w:p w14:paraId="08536EAC" w14:textId="557FA179" w:rsidR="00E7706A" w:rsidDel="00440359" w:rsidRDefault="00E7706A" w:rsidP="00E7706A">
      <w:pPr>
        <w:pStyle w:val="ListParagraph"/>
        <w:numPr>
          <w:ilvl w:val="0"/>
          <w:numId w:val="1"/>
        </w:numPr>
        <w:jc w:val="both"/>
        <w:rPr>
          <w:del w:id="49" w:author="Nejma" w:date="2023-01-24T16:34:00Z"/>
        </w:rPr>
      </w:pPr>
      <w:del w:id="50" w:author="Nejma" w:date="2023-01-24T16:34:00Z">
        <w:r w:rsidDel="00440359">
          <w:delText xml:space="preserve">Modifier et uniformiser des données brutes en amont des analyses </w:delText>
        </w:r>
      </w:del>
    </w:p>
    <w:p w14:paraId="03C981DF" w14:textId="0C2AD478" w:rsidR="00E7706A" w:rsidDel="00440359" w:rsidRDefault="00E7706A" w:rsidP="00E7706A">
      <w:pPr>
        <w:pStyle w:val="ListParagraph"/>
        <w:numPr>
          <w:ilvl w:val="0"/>
          <w:numId w:val="1"/>
        </w:numPr>
        <w:jc w:val="both"/>
        <w:rPr>
          <w:del w:id="51" w:author="Nejma" w:date="2023-01-24T16:34:00Z"/>
        </w:rPr>
      </w:pPr>
      <w:del w:id="52" w:author="Nejma" w:date="2023-01-24T16:34:00Z">
        <w:r w:rsidDel="00440359">
          <w:delText xml:space="preserve">Projections spatiales automatisées et personnalisées </w:delText>
        </w:r>
      </w:del>
    </w:p>
    <w:p w14:paraId="64880321" w14:textId="69D2C16B" w:rsidR="00E7706A" w:rsidDel="00440359" w:rsidRDefault="00E7706A" w:rsidP="00E7706A">
      <w:pPr>
        <w:pStyle w:val="ListParagraph"/>
        <w:numPr>
          <w:ilvl w:val="0"/>
          <w:numId w:val="1"/>
        </w:numPr>
        <w:jc w:val="both"/>
        <w:rPr>
          <w:del w:id="53" w:author="Nejma" w:date="2023-01-24T16:34:00Z"/>
        </w:rPr>
      </w:pPr>
      <w:del w:id="54" w:author="Nejma" w:date="2023-01-24T16:34:00Z">
        <w:r w:rsidDel="00440359">
          <w:delText>Les SIG sur R : visualisation et statistiques spatiales</w:delText>
        </w:r>
      </w:del>
    </w:p>
    <w:p w14:paraId="50ECEEE4" w14:textId="6E36C31F" w:rsidR="00E7706A" w:rsidDel="00440359" w:rsidRDefault="00E7706A" w:rsidP="00E7706A">
      <w:pPr>
        <w:pStyle w:val="ListParagraph"/>
        <w:numPr>
          <w:ilvl w:val="0"/>
          <w:numId w:val="1"/>
        </w:numPr>
        <w:jc w:val="both"/>
        <w:rPr>
          <w:del w:id="55" w:author="Nejma" w:date="2023-01-24T16:34:00Z"/>
        </w:rPr>
      </w:pPr>
      <w:del w:id="56" w:author="Nejma" w:date="2023-01-24T16:34:00Z">
        <w:r w:rsidDel="00440359">
          <w:delText>Manipuler et calibrer des dates avec R</w:delText>
        </w:r>
      </w:del>
    </w:p>
    <w:p w14:paraId="2C957BDE" w14:textId="1D8579E4" w:rsidR="00E7706A" w:rsidDel="008F7E37" w:rsidRDefault="00BB3DF5" w:rsidP="00E7706A">
      <w:pPr>
        <w:jc w:val="both"/>
        <w:rPr>
          <w:del w:id="57" w:author="aymeric hermann" w:date="2023-01-24T12:51:00Z"/>
        </w:rPr>
      </w:pPr>
      <w:del w:id="58" w:author="aymeric hermann" w:date="2023-01-24T12:51:00Z">
        <w:r w:rsidDel="008F7E37">
          <w:delText>L’univers de R peut être intimidant au premier abord, mais en réalité il s’agit avant tout d’un langage facile à appréhender et à utiliser. Le tout début peut être un peu décourageant car il faut se familiariser avec une toute nouvelle façon d’envisager ses données et les opérations que l’on souhaite faire ; mais la plupart des gens qui utilisent R s’accordent à dire que la courbe de progression est exponentielle et il est très facile de s’améliorer si l’on utilise cet outil régulièrement. En outre, il existe une quantité énorme de ressources en ligne et une communauté très dynamique sur les forums (comme StackOverflow) qui permet de trouver rapidement la plupart des solutions aux problèmes courants. Et si vous aimez les casse-têtes et énigmes, travailler avec R peut rapidement se transformer en jeu d’enquête qui stimule la créativité dans la recherche de solutions à des problèmes !</w:delText>
        </w:r>
      </w:del>
    </w:p>
    <w:p w14:paraId="7DBDC1B8" w14:textId="50123725" w:rsidR="00BB3DF5" w:rsidRDefault="00BB3DF5" w:rsidP="00E7706A">
      <w:pPr>
        <w:jc w:val="both"/>
      </w:pPr>
      <w:r>
        <w:t>Si vous êtes intéressé.es, nous vous proposons d’inscrire votre nom et adresse e-mail dans le document suivant</w:t>
      </w:r>
      <w:ins w:id="59" w:author="aymeric hermann" w:date="2023-01-24T12:51:00Z">
        <w:r w:rsidR="008F7E37">
          <w:t> :</w:t>
        </w:r>
      </w:ins>
      <w:ins w:id="60" w:author="Nejma" w:date="2023-01-24T16:36:00Z">
        <w:r w:rsidR="00440359">
          <w:t xml:space="preserve"> </w:t>
        </w:r>
      </w:ins>
      <w:ins w:id="61" w:author="Nejma" w:date="2023-01-24T16:38:00Z">
        <w:r w:rsidR="00440359">
          <w:fldChar w:fldCharType="begin"/>
        </w:r>
        <w:r w:rsidR="00440359">
          <w:instrText xml:space="preserve"> HYPERLINK "https://annuel2.framapad.org/p/workshop-quotr-pour-archeologues-quot-9yx1?lang=fr" </w:instrText>
        </w:r>
        <w:r w:rsidR="00440359">
          <w:fldChar w:fldCharType="separate"/>
        </w:r>
        <w:r w:rsidR="00440359" w:rsidRPr="00440359">
          <w:rPr>
            <w:rStyle w:val="Hyperlink"/>
          </w:rPr>
          <w:t>https://annuel2.framapad.org/p/workshop-quotr-pour-archeologues-quot-9yx1?lang=fr</w:t>
        </w:r>
        <w:r w:rsidR="00440359">
          <w:fldChar w:fldCharType="end"/>
        </w:r>
      </w:ins>
      <w:ins w:id="62" w:author="aymeric hermann" w:date="2023-01-24T12:51:00Z">
        <w:del w:id="63" w:author="Nejma" w:date="2023-01-24T16:36:00Z">
          <w:r w:rsidR="008F7E37" w:rsidDel="00440359">
            <w:delText xml:space="preserve"> </w:delText>
          </w:r>
          <w:r w:rsidR="008F7E37" w:rsidRPr="008F7E37" w:rsidDel="00440359">
            <w:rPr>
              <w:highlight w:val="yellow"/>
              <w:rPrChange w:id="64" w:author="aymeric hermann" w:date="2023-01-24T12:52:00Z">
                <w:rPr/>
              </w:rPrChange>
            </w:rPr>
            <w:delText>lien framapad</w:delText>
          </w:r>
        </w:del>
      </w:ins>
      <w:r>
        <w:t>. Nous vous recontacterons afin de déterminer ensemble la mise en œuvre concrète de ce workshop</w:t>
      </w:r>
      <w:del w:id="65" w:author="Nejma" w:date="2023-01-24T16:39:00Z">
        <w:r w:rsidDel="00440359">
          <w:delText xml:space="preserve"> (dates, horaires, fréquence de rencontre, etc.). </w:delText>
        </w:r>
      </w:del>
      <w:ins w:id="66" w:author="Nejma" w:date="2023-01-24T16:39:00Z">
        <w:r w:rsidR="00440359">
          <w:t>.</w:t>
        </w:r>
      </w:ins>
    </w:p>
    <w:p w14:paraId="73BDBA62" w14:textId="220A45A0" w:rsidR="003B22E2" w:rsidRDefault="003B22E2" w:rsidP="00E7706A">
      <w:pPr>
        <w:jc w:val="both"/>
      </w:pPr>
      <w:r>
        <w:t>Nous vous souhaitons une bonne journée et espérons que vous serez nombreux à participer à cette initiative !</w:t>
      </w:r>
      <w:ins w:id="67" w:author="Nejma" w:date="2023-01-24T16:38:00Z">
        <w:r w:rsidR="00440359">
          <w:t xml:space="preserve"> </w:t>
        </w:r>
      </w:ins>
    </w:p>
    <w:p w14:paraId="50A43C42" w14:textId="77777777" w:rsidR="003B22E2" w:rsidRDefault="003B22E2" w:rsidP="00E7706A">
      <w:pPr>
        <w:jc w:val="both"/>
      </w:pPr>
      <w:r>
        <w:t>Cordialement,</w:t>
      </w:r>
    </w:p>
    <w:p w14:paraId="47A89727" w14:textId="4924AFEC" w:rsidR="003B22E2" w:rsidRDefault="008F7E37" w:rsidP="00E7706A">
      <w:pPr>
        <w:jc w:val="both"/>
      </w:pPr>
      <w:ins w:id="68" w:author="aymeric hermann" w:date="2023-01-24T12:52:00Z">
        <w:r>
          <w:t xml:space="preserve">Anaïs Vignoles et </w:t>
        </w:r>
      </w:ins>
      <w:r w:rsidR="003B22E2">
        <w:t xml:space="preserve">Aymeric </w:t>
      </w:r>
      <w:del w:id="69" w:author="aymeric hermann" w:date="2023-01-24T12:52:00Z">
        <w:r w:rsidR="003B22E2" w:rsidDel="008F7E37">
          <w:delText>et Anaïs</w:delText>
        </w:r>
      </w:del>
      <w:ins w:id="70" w:author="aymeric hermann" w:date="2023-01-24T12:52:00Z">
        <w:r>
          <w:t>Hermann</w:t>
        </w:r>
      </w:ins>
    </w:p>
    <w:p w14:paraId="29BB9194" w14:textId="77777777" w:rsidR="003B22E2" w:rsidRDefault="003B22E2">
      <w:pPr>
        <w:jc w:val="both"/>
      </w:pPr>
    </w:p>
    <w:sectPr w:rsidR="003B22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F2FE9"/>
    <w:multiLevelType w:val="hybridMultilevel"/>
    <w:tmpl w:val="78C464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886332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ymeric hermann">
    <w15:presenceInfo w15:providerId="Windows Live" w15:userId="340e3adfd321d5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5B4E"/>
    <w:rsid w:val="001734FC"/>
    <w:rsid w:val="001E4D66"/>
    <w:rsid w:val="003B22E2"/>
    <w:rsid w:val="00405B4E"/>
    <w:rsid w:val="00440359"/>
    <w:rsid w:val="00866B40"/>
    <w:rsid w:val="008F7E37"/>
    <w:rsid w:val="00B51E11"/>
    <w:rsid w:val="00BB3DF5"/>
    <w:rsid w:val="00C171A8"/>
    <w:rsid w:val="00E7706A"/>
    <w:rsid w:val="00EF15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F8C7"/>
  <w15:docId w15:val="{ED6A3146-FFBE-DC45-BC13-3470665B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06A"/>
    <w:pPr>
      <w:ind w:left="720"/>
      <w:contextualSpacing/>
    </w:pPr>
  </w:style>
  <w:style w:type="paragraph" w:styleId="Revision">
    <w:name w:val="Revision"/>
    <w:hidden/>
    <w:uiPriority w:val="99"/>
    <w:semiHidden/>
    <w:rsid w:val="001734FC"/>
    <w:pPr>
      <w:spacing w:after="0" w:line="240" w:lineRule="auto"/>
    </w:pPr>
  </w:style>
  <w:style w:type="paragraph" w:styleId="BalloonText">
    <w:name w:val="Balloon Text"/>
    <w:basedOn w:val="Normal"/>
    <w:link w:val="BalloonTextChar"/>
    <w:uiPriority w:val="99"/>
    <w:semiHidden/>
    <w:unhideWhenUsed/>
    <w:rsid w:val="00B51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E11"/>
    <w:rPr>
      <w:rFonts w:ascii="Tahoma" w:hAnsi="Tahoma" w:cs="Tahoma"/>
      <w:sz w:val="16"/>
      <w:szCs w:val="16"/>
    </w:rPr>
  </w:style>
  <w:style w:type="character" w:styleId="Hyperlink">
    <w:name w:val="Hyperlink"/>
    <w:basedOn w:val="DefaultParagraphFont"/>
    <w:uiPriority w:val="99"/>
    <w:unhideWhenUsed/>
    <w:rsid w:val="00440359"/>
    <w:rPr>
      <w:color w:val="0000FF" w:themeColor="hyperlink"/>
      <w:u w:val="single"/>
    </w:rPr>
  </w:style>
  <w:style w:type="character" w:styleId="FollowedHyperlink">
    <w:name w:val="FollowedHyperlink"/>
    <w:basedOn w:val="DefaultParagraphFont"/>
    <w:uiPriority w:val="99"/>
    <w:semiHidden/>
    <w:unhideWhenUsed/>
    <w:rsid w:val="00866B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69330-1525-478B-9878-B9B30B13C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579</Words>
  <Characters>3303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Nejma</dc:creator>
  <cp:lastModifiedBy>aymeric hermann</cp:lastModifiedBy>
  <cp:revision>3</cp:revision>
  <dcterms:created xsi:type="dcterms:W3CDTF">2023-01-24T15:44:00Z</dcterms:created>
  <dcterms:modified xsi:type="dcterms:W3CDTF">2023-01-24T21:00:00Z</dcterms:modified>
</cp:coreProperties>
</file>