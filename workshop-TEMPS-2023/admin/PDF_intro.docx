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14E9" w14:textId="516E8F6D" w:rsidR="00F778E7" w:rsidRPr="00850AFF" w:rsidRDefault="00EE5D56" w:rsidP="00F778E7">
      <w:pPr>
        <w:spacing w:after="0"/>
        <w:rPr>
          <w:ins w:id="0" w:author="aymeric hermann" w:date="2023-01-24T23:28:00Z"/>
          <w:rFonts w:ascii="Arial" w:hAnsi="Arial" w:cs="Arial"/>
          <w:b/>
          <w:bCs/>
          <w:color w:val="548DD4" w:themeColor="text2" w:themeTint="99"/>
          <w:sz w:val="40"/>
          <w:szCs w:val="40"/>
          <w:rPrChange w:id="1" w:author="aymeric hermann" w:date="2023-01-24T23:37:00Z">
            <w:rPr>
              <w:ins w:id="2" w:author="aymeric hermann" w:date="2023-01-24T23:28:00Z"/>
              <w:rFonts w:ascii="Times New Roman" w:hAnsi="Times New Roman" w:cs="Times New Roman"/>
              <w:b/>
              <w:bCs/>
              <w:color w:val="548DD4" w:themeColor="text2" w:themeTint="99"/>
              <w:sz w:val="36"/>
              <w:szCs w:val="36"/>
            </w:rPr>
          </w:rPrChange>
        </w:rPr>
      </w:pP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3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Workshop 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4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«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5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R pour </w:t>
      </w:r>
      <w:ins w:id="6" w:author="aymeric hermann" w:date="2023-01-24T23:28:00Z">
        <w:r w:rsidR="00F778E7" w:rsidRPr="00850AFF">
          <w:rPr>
            <w:rFonts w:ascii="Arial" w:hAnsi="Arial" w:cs="Arial"/>
            <w:b/>
            <w:bCs/>
            <w:color w:val="548DD4" w:themeColor="text2" w:themeTint="99"/>
            <w:sz w:val="40"/>
            <w:szCs w:val="40"/>
            <w:rPrChange w:id="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les </w:t>
        </w:r>
      </w:ins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8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arch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9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é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0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ologues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1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2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!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3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»</w:t>
      </w:r>
    </w:p>
    <w:p w14:paraId="0F668E6F" w14:textId="77777777" w:rsidR="00A72308" w:rsidRPr="00850AFF" w:rsidRDefault="00A72308" w:rsidP="00F778E7">
      <w:pPr>
        <w:spacing w:after="0"/>
        <w:rPr>
          <w:ins w:id="14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15" w:author="aymeric hermann" w:date="2023-01-24T23:37:00Z">
            <w:rPr>
              <w:ins w:id="16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0AE24AE1" w14:textId="7563C417" w:rsidR="00A72308" w:rsidRPr="00850AFF" w:rsidRDefault="00F778E7" w:rsidP="00F778E7">
      <w:pPr>
        <w:spacing w:after="0"/>
        <w:rPr>
          <w:ins w:id="17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18" w:author="aymeric hermann" w:date="2023-01-24T23:37:00Z">
            <w:rPr>
              <w:ins w:id="19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  <w:ins w:id="20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1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Organisé </w:t>
        </w:r>
      </w:ins>
      <w:ins w:id="22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3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p</w:t>
        </w:r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ar </w:t>
        </w:r>
      </w:ins>
    </w:p>
    <w:p w14:paraId="31C7E456" w14:textId="77777777" w:rsidR="00A72308" w:rsidRPr="00850AFF" w:rsidRDefault="00A72308" w:rsidP="00F778E7">
      <w:pPr>
        <w:spacing w:after="0"/>
        <w:rPr>
          <w:ins w:id="25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26" w:author="aymeric hermann" w:date="2023-01-24T23:37:00Z">
            <w:rPr>
              <w:ins w:id="27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110062BC" w14:textId="77777777" w:rsidR="00A72308" w:rsidRPr="00850AFF" w:rsidRDefault="00F778E7" w:rsidP="00F778E7">
      <w:pPr>
        <w:spacing w:after="0"/>
        <w:rPr>
          <w:ins w:id="28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29" w:author="aymeric hermann" w:date="2023-01-24T23:37:00Z">
            <w:rPr>
              <w:ins w:id="30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1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2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Anaïs</w:t>
        </w:r>
      </w:ins>
      <w:ins w:id="33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Vignoles</w:t>
        </w:r>
      </w:ins>
    </w:p>
    <w:p w14:paraId="514B57FB" w14:textId="5BCC1AD2" w:rsidR="00A72308" w:rsidRPr="00850AFF" w:rsidRDefault="00A72308" w:rsidP="00F778E7">
      <w:pPr>
        <w:spacing w:after="0"/>
        <w:rPr>
          <w:ins w:id="35" w:author="aymeric hermann" w:date="2023-01-24T23:33:00Z"/>
          <w:rFonts w:ascii="Arial" w:hAnsi="Arial" w:cs="Arial"/>
          <w:color w:val="548DD4" w:themeColor="text2" w:themeTint="99"/>
          <w:sz w:val="24"/>
          <w:szCs w:val="24"/>
          <w:rPrChange w:id="36" w:author="aymeric hermann" w:date="2023-01-24T23:37:00Z">
            <w:rPr>
              <w:ins w:id="37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8" w:author="aymeric hermann" w:date="2023-01-24T23:35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39" w:author="aymeric hermann" w:date="2023-01-24T23:37:00Z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rPrChange>
          </w:rPr>
          <w:t>anais.l.vignoles@gmail.com</w:t>
        </w:r>
      </w:ins>
    </w:p>
    <w:p w14:paraId="1F05D09D" w14:textId="77777777" w:rsidR="00A72308" w:rsidRPr="00850AFF" w:rsidRDefault="00A72308" w:rsidP="00F778E7">
      <w:pPr>
        <w:spacing w:after="0"/>
        <w:rPr>
          <w:ins w:id="40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41" w:author="aymeric hermann" w:date="2023-01-24T23:37:00Z">
            <w:rPr>
              <w:ins w:id="42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6E75F504" w14:textId="4F981997" w:rsidR="00A72308" w:rsidRPr="00850AFF" w:rsidRDefault="00A72308" w:rsidP="00F778E7">
      <w:pPr>
        <w:spacing w:after="0"/>
        <w:rPr>
          <w:ins w:id="43" w:author="aymeric hermann" w:date="2023-01-24T23:33:00Z"/>
          <w:rFonts w:ascii="Arial" w:hAnsi="Arial" w:cs="Arial"/>
          <w:color w:val="548DD4" w:themeColor="text2" w:themeTint="99"/>
          <w:sz w:val="28"/>
          <w:szCs w:val="28"/>
          <w:rPrChange w:id="44" w:author="aymeric hermann" w:date="2023-01-24T23:37:00Z">
            <w:rPr>
              <w:ins w:id="45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proofErr w:type="gramStart"/>
      <w:ins w:id="46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et</w:t>
        </w:r>
        <w:proofErr w:type="gramEnd"/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8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</w:t>
        </w:r>
      </w:ins>
    </w:p>
    <w:p w14:paraId="191A9026" w14:textId="77777777" w:rsidR="00A72308" w:rsidRPr="00850AFF" w:rsidRDefault="00A72308" w:rsidP="00F778E7">
      <w:pPr>
        <w:spacing w:after="0"/>
        <w:rPr>
          <w:ins w:id="49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50" w:author="aymeric hermann" w:date="2023-01-24T23:37:00Z">
            <w:rPr>
              <w:ins w:id="51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0535F052" w14:textId="56D06CEA" w:rsidR="00F778E7" w:rsidRPr="00850AFF" w:rsidDel="00A72308" w:rsidRDefault="00A72308" w:rsidP="00A72308">
      <w:pPr>
        <w:rPr>
          <w:del w:id="52" w:author="aymeric hermann" w:date="2023-01-24T23:27:00Z"/>
          <w:rFonts w:ascii="Arial" w:hAnsi="Arial" w:cs="Arial"/>
          <w:color w:val="548DD4" w:themeColor="text2" w:themeTint="99"/>
          <w:sz w:val="28"/>
          <w:szCs w:val="28"/>
          <w:rPrChange w:id="53" w:author="aymeric hermann" w:date="2023-01-24T23:37:00Z">
            <w:rPr>
              <w:del w:id="54" w:author="aymeric hermann" w:date="2023-01-24T23:27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55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56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Aymeric Hermann</w:t>
        </w:r>
      </w:ins>
    </w:p>
    <w:p w14:paraId="14EF3F6D" w14:textId="3D99875D" w:rsidR="00A72308" w:rsidRPr="00850AFF" w:rsidRDefault="00A72308" w:rsidP="00A72308">
      <w:pPr>
        <w:spacing w:after="0"/>
        <w:rPr>
          <w:ins w:id="57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58" w:author="aymeric hermann" w:date="2023-01-24T23:37:00Z">
            <w:rPr>
              <w:ins w:id="59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45EAC8B6" w14:textId="1B55FFCC" w:rsidR="00A72308" w:rsidRPr="00850AFF" w:rsidRDefault="00A72308">
      <w:pPr>
        <w:spacing w:after="0"/>
        <w:rPr>
          <w:ins w:id="60" w:author="aymeric hermann" w:date="2023-01-24T23:36:00Z"/>
          <w:rFonts w:ascii="Arial" w:hAnsi="Arial" w:cs="Arial"/>
          <w:color w:val="548DD4" w:themeColor="text2" w:themeTint="99"/>
          <w:rPrChange w:id="61" w:author="aymeric hermann" w:date="2023-01-24T23:37:00Z">
            <w:rPr>
              <w:ins w:id="62" w:author="aymeric hermann" w:date="2023-01-24T23:36:00Z"/>
              <w:rFonts w:ascii="Times New Roman" w:hAnsi="Times New Roman" w:cs="Times New Roman"/>
            </w:rPr>
          </w:rPrChange>
        </w:rPr>
        <w:pPrChange w:id="63" w:author="aymeric hermann" w:date="2023-01-24T23:36:00Z">
          <w:pPr>
            <w:pStyle w:val="Heading1"/>
            <w:spacing w:after="120"/>
            <w:jc w:val="both"/>
          </w:pPr>
        </w:pPrChange>
      </w:pPr>
      <w:ins w:id="64" w:author="aymeric hermann" w:date="2023-01-24T23:36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65" w:author="aymeric hermann" w:date="2023-01-24T23:37:00Z">
              <w:rPr>
                <w:rFonts w:ascii="Times New Roman" w:hAnsi="Times New Roman" w:cs="Times New Roman"/>
                <w:b w:val="0"/>
                <w:bCs w:val="0"/>
                <w:color w:val="548DD4" w:themeColor="text2" w:themeTint="99"/>
                <w:sz w:val="24"/>
                <w:szCs w:val="24"/>
              </w:rPr>
            </w:rPrChange>
          </w:rPr>
          <w:t>aymeric.hermann@cnrs.fr</w:t>
        </w:r>
      </w:ins>
    </w:p>
    <w:p w14:paraId="7EE1E08C" w14:textId="68DA7A79" w:rsidR="00A72308" w:rsidRDefault="00A72308" w:rsidP="00A72308">
      <w:pPr>
        <w:rPr>
          <w:ins w:id="66" w:author="aymeric hermann" w:date="2023-01-24T23:37:00Z"/>
          <w:rFonts w:ascii="Arial" w:hAnsi="Arial" w:cs="Arial"/>
        </w:rPr>
      </w:pPr>
    </w:p>
    <w:p w14:paraId="20996E51" w14:textId="77777777" w:rsidR="00850AFF" w:rsidRPr="00850AFF" w:rsidRDefault="00850AFF">
      <w:pPr>
        <w:rPr>
          <w:ins w:id="67" w:author="aymeric hermann" w:date="2023-01-24T23:30:00Z"/>
          <w:rFonts w:ascii="Arial" w:hAnsi="Arial" w:cs="Arial"/>
          <w:rPrChange w:id="68" w:author="aymeric hermann" w:date="2023-01-24T23:37:00Z">
            <w:rPr>
              <w:ins w:id="69" w:author="aymeric hermann" w:date="2023-01-24T23:30:00Z"/>
              <w:rFonts w:ascii="Times New Roman" w:hAnsi="Times New Roman" w:cs="Times New Roman"/>
            </w:rPr>
          </w:rPrChange>
        </w:rPr>
        <w:pPrChange w:id="70" w:author="aymeric hermann" w:date="2023-01-24T23:36:00Z">
          <w:pPr>
            <w:pStyle w:val="Heading1"/>
            <w:spacing w:after="120"/>
            <w:jc w:val="both"/>
          </w:pPr>
        </w:pPrChange>
      </w:pPr>
    </w:p>
    <w:p w14:paraId="6F6D5086" w14:textId="4832E4AE" w:rsidR="00A72308" w:rsidRDefault="00A72308" w:rsidP="00A72308">
      <w:pPr>
        <w:rPr>
          <w:ins w:id="71" w:author="aymeric hermann" w:date="2023-01-24T23:41:00Z"/>
          <w:rFonts w:ascii="Arial" w:hAnsi="Arial" w:cs="Arial"/>
        </w:rPr>
      </w:pPr>
    </w:p>
    <w:p w14:paraId="637BB283" w14:textId="77777777" w:rsidR="00D80705" w:rsidRPr="00850AFF" w:rsidRDefault="00D80705">
      <w:pPr>
        <w:rPr>
          <w:ins w:id="72" w:author="aymeric hermann" w:date="2023-01-24T23:30:00Z"/>
          <w:rFonts w:ascii="Arial" w:hAnsi="Arial" w:cs="Arial"/>
          <w:rPrChange w:id="73" w:author="aymeric hermann" w:date="2023-01-24T23:37:00Z">
            <w:rPr>
              <w:ins w:id="74" w:author="aymeric hermann" w:date="2023-01-24T23:30:00Z"/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pPrChange w:id="75" w:author="aymeric hermann" w:date="2023-01-24T23:30:00Z">
          <w:pPr>
            <w:pStyle w:val="Title"/>
            <w:jc w:val="both"/>
          </w:pPr>
        </w:pPrChange>
      </w:pPr>
    </w:p>
    <w:p w14:paraId="714336B6" w14:textId="4A6B20CD" w:rsidR="00EE5D56" w:rsidRPr="00D80705" w:rsidRDefault="00EE5D56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6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pPrChange w:id="77" w:author="aymeric hermann" w:date="2023-01-24T23:30:00Z">
          <w:pPr>
            <w:pStyle w:val="Heading1"/>
            <w:spacing w:after="120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8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t>Un outil au service de la science reproductible</w:t>
      </w:r>
      <w:del w:id="79" w:author="aymeric hermann" w:date="2023-01-24T22:01:00Z"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0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…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1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 xml:space="preserve"> D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2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é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3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couvrez le langage de programmation R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4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 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5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!</w:delText>
        </w:r>
      </w:del>
    </w:p>
    <w:p w14:paraId="03B2CEBB" w14:textId="77777777" w:rsidR="00D80705" w:rsidRDefault="00D80705" w:rsidP="0073701E">
      <w:pPr>
        <w:jc w:val="both"/>
        <w:rPr>
          <w:ins w:id="86" w:author="aymeric hermann" w:date="2023-01-24T23:41:00Z"/>
          <w:rFonts w:ascii="Arial" w:hAnsi="Arial" w:cs="Arial"/>
          <w:sz w:val="20"/>
          <w:szCs w:val="20"/>
        </w:rPr>
      </w:pPr>
    </w:p>
    <w:p w14:paraId="70D33FE5" w14:textId="7DAA274E" w:rsidR="00DE21B9" w:rsidRPr="00850AFF" w:rsidRDefault="00EE5D56" w:rsidP="0073701E">
      <w:pPr>
        <w:jc w:val="both"/>
        <w:rPr>
          <w:ins w:id="87" w:author="aymeric hermann" w:date="2023-01-24T22:16:00Z"/>
          <w:rFonts w:ascii="Arial" w:hAnsi="Arial" w:cs="Arial"/>
          <w:sz w:val="20"/>
          <w:szCs w:val="20"/>
          <w:rPrChange w:id="88" w:author="aymeric hermann" w:date="2023-01-24T23:37:00Z">
            <w:rPr>
              <w:ins w:id="89" w:author="aymeric hermann" w:date="2023-01-24T22:16:00Z"/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langage de programmation R </w:t>
      </w:r>
      <w:ins w:id="91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permet de </w:t>
        </w:r>
      </w:ins>
      <w:del w:id="93" w:author="aymeric hermann" w:date="2023-01-24T22:06:00Z">
        <w:r w:rsidRPr="00850AFF" w:rsidDel="008A32A7">
          <w:rPr>
            <w:rFonts w:ascii="Arial" w:hAnsi="Arial" w:cs="Arial"/>
            <w:sz w:val="20"/>
            <w:szCs w:val="20"/>
            <w:rPrChange w:id="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est un </w:delText>
        </w:r>
      </w:del>
      <w:del w:id="95" w:author="aymeric hermann" w:date="2023-01-24T22:12:00Z">
        <w:r w:rsidRPr="00850AFF" w:rsidDel="00DE21B9">
          <w:rPr>
            <w:rFonts w:ascii="Arial" w:hAnsi="Arial" w:cs="Arial"/>
            <w:sz w:val="20"/>
            <w:szCs w:val="20"/>
            <w:rPrChange w:id="9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outil </w:delText>
        </w:r>
      </w:del>
      <w:del w:id="97" w:author="aymeric hermann" w:date="2023-01-24T22:02:00Z">
        <w:r w:rsidRPr="00850AFF" w:rsidDel="008A32A7">
          <w:rPr>
            <w:rFonts w:ascii="Arial" w:hAnsi="Arial" w:cs="Arial"/>
            <w:sz w:val="20"/>
            <w:szCs w:val="20"/>
            <w:rPrChange w:id="9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merveilleux </w:delText>
        </w:r>
      </w:del>
      <w:ins w:id="99" w:author="aymeric hermann" w:date="2023-01-24T22:05:00Z">
        <w:r w:rsidR="008A32A7" w:rsidRPr="00850AFF">
          <w:rPr>
            <w:rFonts w:ascii="Arial" w:hAnsi="Arial" w:cs="Arial"/>
            <w:sz w:val="20"/>
            <w:szCs w:val="20"/>
            <w:rPrChange w:id="10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</w:t>
        </w:r>
        <w:r w:rsidR="008A32A7" w:rsidRPr="00850AFF">
          <w:rPr>
            <w:rFonts w:ascii="Arial" w:hAnsi="Arial" w:cs="Arial"/>
            <w:sz w:val="20"/>
            <w:szCs w:val="20"/>
            <w:rPrChange w:id="10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8A32A7" w:rsidRPr="00850AFF">
          <w:rPr>
            <w:rFonts w:ascii="Arial" w:hAnsi="Arial" w:cs="Arial"/>
            <w:sz w:val="20"/>
            <w:szCs w:val="20"/>
            <w:rPrChange w:id="1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aliser </w:t>
        </w:r>
      </w:ins>
      <w:ins w:id="103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1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efficacement </w:t>
        </w:r>
      </w:ins>
      <w:del w:id="105" w:author="aymeric hermann" w:date="2023-01-24T22:05:00Z">
        <w:r w:rsidRPr="00850AFF" w:rsidDel="008A32A7">
          <w:rPr>
            <w:rFonts w:ascii="Arial" w:hAnsi="Arial" w:cs="Arial"/>
            <w:sz w:val="20"/>
            <w:szCs w:val="20"/>
            <w:rPrChange w:id="10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pour </w:delText>
        </w:r>
      </w:del>
      <w:r w:rsidRPr="00850AFF">
        <w:rPr>
          <w:rFonts w:ascii="Arial" w:hAnsi="Arial" w:cs="Arial"/>
          <w:sz w:val="20"/>
          <w:szCs w:val="20"/>
          <w:rPrChange w:id="1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grande vari</w:t>
      </w:r>
      <w:r w:rsidRPr="00850AFF">
        <w:rPr>
          <w:rFonts w:ascii="Arial" w:hAnsi="Arial" w:cs="Arial"/>
          <w:sz w:val="20"/>
          <w:szCs w:val="20"/>
          <w:rPrChange w:id="10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</w:t>
      </w:r>
      <w:r w:rsidRPr="00850AFF">
        <w:rPr>
          <w:rFonts w:ascii="Arial" w:hAnsi="Arial" w:cs="Arial"/>
          <w:sz w:val="20"/>
          <w:szCs w:val="20"/>
          <w:rPrChange w:id="11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proc</w:t>
      </w:r>
      <w:r w:rsidRPr="00850AFF">
        <w:rPr>
          <w:rFonts w:ascii="Arial" w:hAnsi="Arial" w:cs="Arial"/>
          <w:sz w:val="20"/>
          <w:szCs w:val="20"/>
          <w:rPrChange w:id="1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dures, d</w:t>
      </w:r>
      <w:r w:rsidRPr="00850AFF">
        <w:rPr>
          <w:rFonts w:ascii="Arial" w:hAnsi="Arial" w:cs="Arial"/>
          <w:sz w:val="20"/>
          <w:szCs w:val="20"/>
          <w:rPrChange w:id="11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1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analyses et de visualisation de donn</w:t>
      </w:r>
      <w:r w:rsidRPr="00850AFF">
        <w:rPr>
          <w:rFonts w:ascii="Arial" w:hAnsi="Arial" w:cs="Arial"/>
          <w:sz w:val="20"/>
          <w:szCs w:val="20"/>
          <w:rPrChange w:id="1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es. Que ce soit pour cr</w:t>
      </w:r>
      <w:r w:rsidRPr="00850AFF">
        <w:rPr>
          <w:rFonts w:ascii="Arial" w:hAnsi="Arial" w:cs="Arial"/>
          <w:sz w:val="20"/>
          <w:szCs w:val="20"/>
          <w:rPrChange w:id="1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documents, cr</w:t>
      </w:r>
      <w:r w:rsidRPr="00850AFF">
        <w:rPr>
          <w:rFonts w:ascii="Arial" w:hAnsi="Arial" w:cs="Arial"/>
          <w:sz w:val="20"/>
          <w:szCs w:val="20"/>
          <w:rPrChange w:id="1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graphiques, analyser des jeux de donn</w:t>
      </w:r>
      <w:r w:rsidRPr="00850AFF">
        <w:rPr>
          <w:rFonts w:ascii="Arial" w:hAnsi="Arial" w:cs="Arial"/>
          <w:sz w:val="20"/>
          <w:szCs w:val="20"/>
          <w:rPrChange w:id="12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semi-quantitatifs ou faire du SIG, R permet de faire </w:t>
      </w:r>
      <w:r w:rsidRPr="00850AFF">
        <w:rPr>
          <w:rFonts w:ascii="Arial" w:hAnsi="Arial" w:cs="Arial"/>
          <w:sz w:val="20"/>
          <w:szCs w:val="20"/>
          <w:rPrChange w:id="12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1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peu pr</w:t>
      </w:r>
      <w:r w:rsidRPr="00850AFF">
        <w:rPr>
          <w:rFonts w:ascii="Arial" w:hAnsi="Arial" w:cs="Arial"/>
          <w:sz w:val="20"/>
          <w:szCs w:val="20"/>
          <w:rPrChange w:id="1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tout ce que vous voulez. Il permet une meilleure reproductibilit</w:t>
      </w:r>
      <w:r w:rsidRPr="00850AFF">
        <w:rPr>
          <w:rFonts w:ascii="Arial" w:hAnsi="Arial" w:cs="Arial"/>
          <w:sz w:val="20"/>
          <w:szCs w:val="20"/>
          <w:rPrChange w:id="12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en gardant une trace </w:t>
      </w:r>
      <w:r w:rsidRPr="00850AFF">
        <w:rPr>
          <w:rFonts w:ascii="Arial" w:hAnsi="Arial" w:cs="Arial"/>
          <w:sz w:val="20"/>
          <w:szCs w:val="20"/>
          <w:rPrChange w:id="1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crite (le fameux </w:t>
      </w:r>
      <w:r w:rsidRPr="00850AFF">
        <w:rPr>
          <w:rFonts w:ascii="Arial" w:hAnsi="Arial" w:cs="Arial"/>
          <w:sz w:val="20"/>
          <w:szCs w:val="20"/>
          <w:rPrChange w:id="1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1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code</w:t>
      </w:r>
      <w:r w:rsidRPr="00850AFF">
        <w:rPr>
          <w:rFonts w:ascii="Arial" w:hAnsi="Arial" w:cs="Arial"/>
          <w:sz w:val="20"/>
          <w:szCs w:val="20"/>
          <w:rPrChange w:id="1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1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) de toutes les </w:t>
      </w:r>
      <w:r w:rsidRPr="00850AFF">
        <w:rPr>
          <w:rFonts w:ascii="Arial" w:hAnsi="Arial" w:cs="Arial"/>
          <w:sz w:val="20"/>
          <w:szCs w:val="20"/>
          <w:rPrChange w:id="1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tapes de votre travail</w:t>
      </w:r>
      <w:ins w:id="138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13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40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585E96" w:rsidRPr="00850AFF">
          <w:rPr>
            <w:rFonts w:ascii="Arial" w:hAnsi="Arial" w:cs="Arial"/>
            <w:sz w:val="20"/>
            <w:szCs w:val="20"/>
            <w:rPrChange w:id="1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analyse</w:t>
        </w:r>
      </w:ins>
      <w:r w:rsidRPr="00850AFF">
        <w:rPr>
          <w:rFonts w:ascii="Arial" w:hAnsi="Arial" w:cs="Arial"/>
          <w:sz w:val="20"/>
          <w:szCs w:val="20"/>
          <w:rPrChange w:id="1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</w:p>
    <w:p w14:paraId="2995779F" w14:textId="1C280326" w:rsidR="00414671" w:rsidRPr="00850AFF" w:rsidRDefault="00414671" w:rsidP="00414671">
      <w:pPr>
        <w:jc w:val="both"/>
        <w:rPr>
          <w:ins w:id="143" w:author="aymeric hermann" w:date="2023-01-24T22:30:00Z"/>
          <w:rFonts w:ascii="Arial" w:hAnsi="Arial" w:cs="Arial"/>
          <w:sz w:val="20"/>
          <w:szCs w:val="20"/>
          <w:rPrChange w:id="144" w:author="aymeric hermann" w:date="2023-01-24T23:37:00Z">
            <w:rPr>
              <w:ins w:id="145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  <w:ins w:id="146" w:author="aymeric hermann" w:date="2023-01-24T22:30:00Z">
        <w:r w:rsidRPr="00850AFF">
          <w:rPr>
            <w:rFonts w:ascii="Arial" w:hAnsi="Arial" w:cs="Arial"/>
            <w:sz w:val="20"/>
            <w:szCs w:val="20"/>
            <w:rPrChange w:id="1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Les logiciels R et </w:t>
        </w:r>
        <w:proofErr w:type="spellStart"/>
        <w:r w:rsidRPr="00850AFF">
          <w:rPr>
            <w:rFonts w:ascii="Arial" w:hAnsi="Arial" w:cs="Arial"/>
            <w:sz w:val="20"/>
            <w:szCs w:val="20"/>
            <w:rPrChange w:id="14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RStudio</w:t>
        </w:r>
        <w:proofErr w:type="spellEnd"/>
        <w:r w:rsidRPr="00850AFF">
          <w:rPr>
            <w:rFonts w:ascii="Arial" w:hAnsi="Arial" w:cs="Arial"/>
            <w:sz w:val="20"/>
            <w:szCs w:val="20"/>
            <w:rPrChange w:id="1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sont des logiciels puissants et gratuits</w:t>
        </w:r>
      </w:ins>
      <w:ins w:id="150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5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52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velopp</w:t>
        </w:r>
        <w:r w:rsidR="00585E96" w:rsidRPr="00850AFF">
          <w:rPr>
            <w:rFonts w:ascii="Arial" w:hAnsi="Arial" w:cs="Arial"/>
            <w:sz w:val="20"/>
            <w:szCs w:val="20"/>
            <w:rPrChange w:id="15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 en </w:t>
        </w:r>
      </w:ins>
      <w:ins w:id="156" w:author="aymeric hermann" w:date="2023-01-24T22:30:00Z">
        <w:r w:rsidRPr="00850AFF">
          <w:rPr>
            <w:rFonts w:ascii="Arial" w:hAnsi="Arial" w:cs="Arial"/>
            <w:sz w:val="20"/>
            <w:szCs w:val="20"/>
            <w:rPrChange w:id="15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« </w:t>
        </w:r>
        <w:r w:rsidRPr="00850AFF">
          <w:rPr>
            <w:rFonts w:ascii="Arial" w:hAnsi="Arial" w:cs="Arial"/>
            <w:sz w:val="20"/>
            <w:szCs w:val="20"/>
            <w:rPrChange w:id="1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source ouverte</w:t>
        </w:r>
        <w:r w:rsidRPr="00850AFF">
          <w:rPr>
            <w:rFonts w:ascii="Arial" w:hAnsi="Arial" w:cs="Arial"/>
            <w:sz w:val="20"/>
            <w:szCs w:val="20"/>
            <w:rPrChange w:id="15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 »</w:t>
        </w:r>
        <w:r w:rsidRPr="00850AFF">
          <w:rPr>
            <w:rFonts w:ascii="Arial" w:hAnsi="Arial" w:cs="Arial"/>
            <w:sz w:val="20"/>
            <w:szCs w:val="20"/>
            <w:rPrChange w:id="1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(</w:t>
        </w:r>
        <w:r w:rsidRPr="00850AFF">
          <w:rPr>
            <w:rFonts w:ascii="Arial" w:hAnsi="Arial" w:cs="Arial"/>
            <w:sz w:val="20"/>
            <w:szCs w:val="20"/>
            <w:rPrChange w:id="161" w:author="aymeric hermann" w:date="2023-01-24T23:37:00Z">
              <w:rPr>
                <w:rFonts w:ascii="Century Gothic" w:hAnsi="Century Gothic" w:cs="Al Tarikh"/>
                <w:i/>
                <w:iCs/>
                <w:sz w:val="18"/>
                <w:szCs w:val="18"/>
              </w:rPr>
            </w:rPrChange>
          </w:rPr>
          <w:t>open source</w:t>
        </w:r>
        <w:r w:rsidRPr="00850AFF">
          <w:rPr>
            <w:rFonts w:ascii="Arial" w:hAnsi="Arial" w:cs="Arial"/>
            <w:sz w:val="20"/>
            <w:szCs w:val="20"/>
            <w:rPrChange w:id="16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)</w:t>
        </w:r>
      </w:ins>
      <w:ins w:id="163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, et la cr</w:t>
        </w:r>
        <w:r w:rsidR="00585E96" w:rsidRPr="00850AFF">
          <w:rPr>
            <w:rFonts w:ascii="Arial" w:hAnsi="Arial" w:cs="Arial"/>
            <w:sz w:val="20"/>
            <w:szCs w:val="20"/>
            <w:rPrChange w:id="165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</w:t>
        </w:r>
      </w:ins>
      <w:ins w:id="167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6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tion de </w:t>
        </w:r>
      </w:ins>
      <w:ins w:id="169" w:author="aymeric hermann" w:date="2023-01-24T23:25:00Z">
        <w:r w:rsidR="00F778E7" w:rsidRPr="00850AFF">
          <w:rPr>
            <w:rFonts w:ascii="Arial" w:hAnsi="Arial" w:cs="Arial"/>
            <w:i/>
            <w:iCs/>
            <w:sz w:val="20"/>
            <w:szCs w:val="20"/>
            <w:rPrChange w:id="170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packages</w:t>
        </w:r>
        <w:r w:rsidR="00F778E7" w:rsidRPr="00850AFF">
          <w:rPr>
            <w:rFonts w:ascii="Arial" w:hAnsi="Arial" w:cs="Arial"/>
            <w:sz w:val="20"/>
            <w:szCs w:val="20"/>
            <w:rPrChange w:id="171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17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</w:t>
        </w:r>
      </w:ins>
      <w:ins w:id="174" w:author="aymeric hermann" w:date="2023-01-24T23:25:00Z">
        <w:r w:rsidR="00F778E7" w:rsidRPr="00850AFF">
          <w:rPr>
            <w:rFonts w:ascii="Arial" w:hAnsi="Arial" w:cs="Arial"/>
            <w:sz w:val="20"/>
            <w:szCs w:val="20"/>
            <w:rPrChange w:id="175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ensemble de fonctions qui améliorent ou étendent les fonctionnalités de base de R</w:t>
        </w:r>
      </w:ins>
      <w:ins w:id="176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7" w:author="aymeric hermann" w:date="2023-01-24T23:3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)</w:t>
        </w:r>
        <w:r w:rsidR="00585E96" w:rsidRPr="00850AFF">
          <w:rPr>
            <w:rFonts w:ascii="Arial" w:hAnsi="Arial" w:cs="Arial"/>
            <w:sz w:val="20"/>
            <w:szCs w:val="20"/>
            <w:rPrChange w:id="17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179" w:author="aymeric hermann" w:date="2023-01-24T22:30:00Z">
        <w:r w:rsidRPr="00850AFF">
          <w:rPr>
            <w:rFonts w:ascii="Arial" w:hAnsi="Arial" w:cs="Arial"/>
            <w:sz w:val="20"/>
            <w:szCs w:val="20"/>
            <w:rPrChange w:id="18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est assur</w:t>
        </w:r>
        <w:r w:rsidRPr="00850AFF">
          <w:rPr>
            <w:rFonts w:ascii="Arial" w:hAnsi="Arial" w:cs="Arial"/>
            <w:sz w:val="20"/>
            <w:szCs w:val="20"/>
            <w:rPrChange w:id="18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</w:ins>
      <w:ins w:id="18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8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</w:t>
        </w:r>
      </w:ins>
      <w:ins w:id="184" w:author="aymeric hermann" w:date="2023-01-24T22:30:00Z">
        <w:r w:rsidRPr="00850AFF">
          <w:rPr>
            <w:rFonts w:ascii="Arial" w:hAnsi="Arial" w:cs="Arial"/>
            <w:sz w:val="20"/>
            <w:szCs w:val="20"/>
            <w:rPrChange w:id="18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par une</w:t>
        </w:r>
      </w:ins>
      <w:ins w:id="186" w:author="aymeric hermann" w:date="2023-01-24T22:31:00Z">
        <w:r w:rsidRPr="00850AFF">
          <w:rPr>
            <w:rFonts w:ascii="Arial" w:hAnsi="Arial" w:cs="Arial"/>
            <w:sz w:val="20"/>
            <w:szCs w:val="20"/>
            <w:rPrChange w:id="18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grande</w:t>
        </w:r>
      </w:ins>
      <w:ins w:id="188" w:author="aymeric hermann" w:date="2023-01-24T22:30:00Z">
        <w:r w:rsidRPr="00850AFF">
          <w:rPr>
            <w:rFonts w:ascii="Arial" w:hAnsi="Arial" w:cs="Arial"/>
            <w:sz w:val="20"/>
            <w:szCs w:val="20"/>
            <w:rPrChange w:id="18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communaut</w:t>
        </w:r>
        <w:r w:rsidRPr="00850AFF">
          <w:rPr>
            <w:rFonts w:ascii="Arial" w:hAnsi="Arial" w:cs="Arial"/>
            <w:sz w:val="20"/>
            <w:szCs w:val="20"/>
            <w:rPrChange w:id="19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Fonts w:ascii="Arial" w:hAnsi="Arial" w:cs="Arial"/>
            <w:sz w:val="20"/>
            <w:szCs w:val="20"/>
            <w:rPrChange w:id="19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de</w:t>
        </w:r>
      </w:ins>
      <w:ins w:id="192" w:author="aymeric hermann" w:date="2023-01-24T22:31:00Z">
        <w:r w:rsidRPr="00850AFF">
          <w:rPr>
            <w:rFonts w:ascii="Arial" w:hAnsi="Arial" w:cs="Arial"/>
            <w:sz w:val="20"/>
            <w:szCs w:val="20"/>
            <w:rPrChange w:id="19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programmeurs </w:t>
        </w:r>
      </w:ins>
      <w:ins w:id="194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1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(et parfois coll</w:t>
        </w:r>
        <w:r w:rsidR="00585E96" w:rsidRPr="00850AFF">
          <w:rPr>
            <w:rFonts w:ascii="Arial" w:hAnsi="Arial" w:cs="Arial"/>
            <w:sz w:val="20"/>
            <w:szCs w:val="20"/>
            <w:rPrChange w:id="196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è</w:t>
        </w:r>
        <w:r w:rsidR="00585E96" w:rsidRPr="00850AFF">
          <w:rPr>
            <w:rFonts w:ascii="Arial" w:hAnsi="Arial" w:cs="Arial"/>
            <w:sz w:val="20"/>
            <w:szCs w:val="20"/>
            <w:rPrChange w:id="19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gues arch</w:t>
        </w:r>
        <w:r w:rsidR="00585E96" w:rsidRPr="00850AFF">
          <w:rPr>
            <w:rFonts w:ascii="Arial" w:hAnsi="Arial" w:cs="Arial"/>
            <w:sz w:val="20"/>
            <w:szCs w:val="20"/>
            <w:rPrChange w:id="19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ologues</w:t>
        </w:r>
      </w:ins>
      <w:ins w:id="200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ins w:id="201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2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!) </w:t>
        </w:r>
      </w:ins>
      <w:ins w:id="203" w:author="aymeric hermann" w:date="2023-01-24T22:38:00Z">
        <w:r w:rsidR="00585E96" w:rsidRPr="00850AFF">
          <w:rPr>
            <w:rFonts w:ascii="Arial" w:hAnsi="Arial" w:cs="Arial"/>
            <w:sz w:val="20"/>
            <w:szCs w:val="20"/>
            <w:rPrChange w:id="2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qui </w:t>
        </w:r>
      </w:ins>
      <w:ins w:id="205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20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partagent le</w:t>
        </w:r>
      </w:ins>
      <w:ins w:id="207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20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fruit de leur travail.</w:t>
        </w:r>
      </w:ins>
    </w:p>
    <w:p w14:paraId="3A96DEA0" w14:textId="0FC5F43E" w:rsidR="00EE5D56" w:rsidRPr="00850AFF" w:rsidRDefault="00EE5D56" w:rsidP="0073701E">
      <w:pPr>
        <w:jc w:val="both"/>
        <w:rPr>
          <w:ins w:id="209" w:author="aymeric hermann" w:date="2023-01-24T22:18:00Z"/>
          <w:rFonts w:ascii="Arial" w:hAnsi="Arial" w:cs="Arial"/>
          <w:sz w:val="20"/>
          <w:szCs w:val="20"/>
          <w:rPrChange w:id="210" w:author="aymeric hermann" w:date="2023-01-24T23:37:00Z">
            <w:rPr>
              <w:ins w:id="211" w:author="aymeric hermann" w:date="2023-01-24T22:18:00Z"/>
              <w:rFonts w:ascii="Century Gothic" w:hAnsi="Century Gothic" w:cs="Al Tarikh"/>
              <w:sz w:val="18"/>
              <w:szCs w:val="18"/>
            </w:rPr>
          </w:rPrChange>
        </w:rPr>
      </w:pPr>
      <w:del w:id="212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Mais d</w:delText>
        </w:r>
      </w:del>
      <w:ins w:id="214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1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</w:t>
        </w:r>
      </w:ins>
      <w:r w:rsidRPr="00850AFF">
        <w:rPr>
          <w:rFonts w:ascii="Arial" w:hAnsi="Arial" w:cs="Arial"/>
          <w:sz w:val="20"/>
          <w:szCs w:val="20"/>
          <w:rPrChange w:id="2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fa</w:t>
      </w:r>
      <w:r w:rsidRPr="00850AFF">
        <w:rPr>
          <w:rFonts w:ascii="Arial" w:hAnsi="Arial" w:cs="Arial"/>
          <w:sz w:val="20"/>
          <w:szCs w:val="20"/>
          <w:rPrChange w:id="2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2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g</w:t>
      </w:r>
      <w:r w:rsidRPr="00850AFF">
        <w:rPr>
          <w:rFonts w:ascii="Arial" w:hAnsi="Arial" w:cs="Arial"/>
          <w:sz w:val="20"/>
          <w:szCs w:val="20"/>
          <w:rPrChange w:id="2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</w:t>
      </w:r>
      <w:r w:rsidRPr="00850AFF">
        <w:rPr>
          <w:rFonts w:ascii="Arial" w:hAnsi="Arial" w:cs="Arial"/>
          <w:sz w:val="20"/>
          <w:szCs w:val="20"/>
          <w:rPrChange w:id="2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rale, </w:t>
      </w:r>
      <w:del w:id="223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2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il </w:delText>
        </w:r>
      </w:del>
      <w:ins w:id="225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2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</w:t>
        </w:r>
        <w:r w:rsidR="00DE21B9" w:rsidRPr="00850AFF">
          <w:rPr>
            <w:rFonts w:ascii="Arial" w:hAnsi="Arial" w:cs="Arial"/>
            <w:sz w:val="20"/>
            <w:szCs w:val="20"/>
            <w:rPrChange w:id="227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DE21B9" w:rsidRPr="00850AFF">
          <w:rPr>
            <w:rFonts w:ascii="Arial" w:hAnsi="Arial" w:cs="Arial"/>
            <w:sz w:val="20"/>
            <w:szCs w:val="20"/>
            <w:rPrChange w:id="22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utilisation de R (ou</w:t>
        </w:r>
      </w:ins>
      <w:ins w:id="229" w:author="aymeric hermann" w:date="2023-01-24T23:26:00Z">
        <w:r w:rsidR="00F778E7" w:rsidRPr="00850AFF">
          <w:rPr>
            <w:rFonts w:ascii="Arial" w:hAnsi="Arial" w:cs="Arial"/>
            <w:sz w:val="20"/>
            <w:szCs w:val="20"/>
            <w:rPrChange w:id="230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de</w:t>
        </w:r>
      </w:ins>
      <w:ins w:id="231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3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tout autre langage de programmation)</w:t>
        </w:r>
      </w:ins>
      <w:ins w:id="233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3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235" w:author="aymeric hermann" w:date="2023-01-24T22:27:00Z">
        <w:r w:rsidR="00414671" w:rsidRPr="00850AFF">
          <w:rPr>
            <w:rFonts w:ascii="Arial" w:hAnsi="Arial" w:cs="Arial"/>
            <w:sz w:val="20"/>
            <w:szCs w:val="20"/>
            <w:rPrChange w:id="23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 la r</w:t>
        </w:r>
        <w:r w:rsidR="00414671" w:rsidRPr="00850AFF">
          <w:rPr>
            <w:rFonts w:ascii="Arial" w:hAnsi="Arial" w:cs="Arial"/>
            <w:sz w:val="20"/>
            <w:szCs w:val="20"/>
            <w:rPrChange w:id="23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3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alisation du travail de recherche</w:t>
        </w:r>
      </w:ins>
      <w:ins w:id="239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4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permet de se questionner sur </w:t>
      </w:r>
      <w:del w:id="242" w:author="aymeric hermann" w:date="2023-01-24T22:43:00Z">
        <w:r w:rsidRPr="00850AFF" w:rsidDel="00585E96">
          <w:rPr>
            <w:rFonts w:ascii="Arial" w:hAnsi="Arial" w:cs="Arial"/>
            <w:sz w:val="20"/>
            <w:szCs w:val="20"/>
            <w:rPrChange w:id="24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nos </w:delText>
        </w:r>
      </w:del>
      <w:ins w:id="244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4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les logiques et l</w:t>
        </w:r>
      </w:ins>
      <w:ins w:id="246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 coh</w:t>
        </w:r>
        <w:r w:rsidR="00585E96" w:rsidRPr="00850AFF">
          <w:rPr>
            <w:rFonts w:ascii="Arial" w:hAnsi="Arial" w:cs="Arial"/>
            <w:sz w:val="20"/>
            <w:szCs w:val="20"/>
            <w:rPrChange w:id="24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2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rence de nos</w:t>
        </w:r>
      </w:ins>
      <w:ins w:id="250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5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pratiques en d</w:t>
      </w:r>
      <w:r w:rsidRPr="00850AFF">
        <w:rPr>
          <w:rFonts w:ascii="Arial" w:hAnsi="Arial" w:cs="Arial"/>
          <w:sz w:val="20"/>
          <w:szCs w:val="20"/>
          <w:rPrChange w:id="25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composant les choix que l</w:t>
      </w:r>
      <w:r w:rsidRPr="00850AFF">
        <w:rPr>
          <w:rFonts w:ascii="Arial" w:hAnsi="Arial" w:cs="Arial"/>
          <w:sz w:val="20"/>
          <w:szCs w:val="20"/>
          <w:rPrChange w:id="25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op</w:t>
      </w:r>
      <w:r w:rsidRPr="00850AFF">
        <w:rPr>
          <w:rFonts w:ascii="Arial" w:hAnsi="Arial" w:cs="Arial"/>
          <w:sz w:val="20"/>
          <w:szCs w:val="20"/>
          <w:rPrChange w:id="2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2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 dans le processus d</w:t>
      </w:r>
      <w:r w:rsidRPr="00850AFF">
        <w:rPr>
          <w:rFonts w:ascii="Arial" w:hAnsi="Arial" w:cs="Arial"/>
          <w:sz w:val="20"/>
          <w:szCs w:val="20"/>
          <w:rPrChange w:id="25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 des donn</w:t>
      </w:r>
      <w:r w:rsidRPr="00850AFF">
        <w:rPr>
          <w:rFonts w:ascii="Arial" w:hAnsi="Arial" w:cs="Arial"/>
          <w:sz w:val="20"/>
          <w:szCs w:val="20"/>
          <w:rPrChange w:id="26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es,</w:t>
      </w:r>
      <w:del w:id="263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265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del w:id="267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6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et </w:delText>
        </w:r>
      </w:del>
      <w:ins w:id="269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ainsi que </w:t>
        </w:r>
      </w:ins>
      <w:del w:id="271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7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ainsi rendre</w:delText>
        </w:r>
      </w:del>
      <w:ins w:id="273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</w:t>
        </w:r>
      </w:ins>
      <w:r w:rsidRPr="00850AFF">
        <w:rPr>
          <w:rFonts w:ascii="Arial" w:hAnsi="Arial" w:cs="Arial"/>
          <w:sz w:val="20"/>
          <w:szCs w:val="20"/>
          <w:rPrChange w:id="2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certaines op</w:t>
      </w:r>
      <w:r w:rsidRPr="00850AFF">
        <w:rPr>
          <w:rFonts w:ascii="Arial" w:hAnsi="Arial" w:cs="Arial"/>
          <w:sz w:val="20"/>
          <w:szCs w:val="20"/>
          <w:rPrChange w:id="2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rations de modification ou </w:t>
      </w:r>
      <w:ins w:id="278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7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de </w:t>
        </w:r>
      </w:ins>
      <w:r w:rsidRPr="00850AFF">
        <w:rPr>
          <w:rFonts w:ascii="Arial" w:hAnsi="Arial" w:cs="Arial"/>
          <w:sz w:val="20"/>
          <w:szCs w:val="20"/>
          <w:rPrChange w:id="2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</w:t>
      </w:r>
      <w:r w:rsidRPr="00850AFF">
        <w:rPr>
          <w:rFonts w:ascii="Arial" w:hAnsi="Arial" w:cs="Arial"/>
          <w:sz w:val="20"/>
          <w:szCs w:val="20"/>
          <w:rPrChange w:id="2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arrangement de</w:t>
      </w:r>
      <w:ins w:id="283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8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la pr</w:t>
        </w:r>
        <w:r w:rsidR="00414671" w:rsidRPr="00850AFF">
          <w:rPr>
            <w:rFonts w:ascii="Arial" w:hAnsi="Arial" w:cs="Arial"/>
            <w:sz w:val="20"/>
            <w:szCs w:val="20"/>
            <w:rPrChange w:id="285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8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sentation de </w:t>
        </w:r>
      </w:ins>
      <w:ins w:id="287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8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celles-ci</w:t>
        </w:r>
      </w:ins>
      <w:del w:id="289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9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 donn</w:delText>
        </w:r>
        <w:r w:rsidRPr="00850AFF" w:rsidDel="00585E96">
          <w:rPr>
            <w:rFonts w:ascii="Arial" w:hAnsi="Arial" w:cs="Arial"/>
            <w:sz w:val="20"/>
            <w:szCs w:val="20"/>
            <w:rPrChange w:id="29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2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</w:delText>
        </w:r>
      </w:del>
      <w:r w:rsidRPr="00850AFF">
        <w:rPr>
          <w:rFonts w:ascii="Arial" w:hAnsi="Arial" w:cs="Arial"/>
          <w:sz w:val="20"/>
          <w:szCs w:val="20"/>
          <w:rPrChange w:id="2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294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dans le cadre de </w:t>
        </w:r>
      </w:ins>
      <w:ins w:id="296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9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leur traitement</w:t>
        </w:r>
      </w:ins>
      <w:ins w:id="298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et de leur publication</w:t>
        </w:r>
      </w:ins>
      <w:ins w:id="300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3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. </w:t>
        </w:r>
      </w:ins>
      <w:del w:id="302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moins arbitraires </w:delText>
        </w:r>
        <w:r w:rsidRPr="00850AFF" w:rsidDel="00585E96">
          <w:rPr>
            <w:rFonts w:ascii="Arial" w:hAnsi="Arial" w:cs="Arial"/>
            <w:sz w:val="20"/>
            <w:szCs w:val="20"/>
            <w:rPrChange w:id="304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delText>–</w:delText>
        </w:r>
        <w:r w:rsidRPr="00850AFF" w:rsidDel="00585E96">
          <w:rPr>
            <w:rFonts w:ascii="Arial" w:hAnsi="Arial" w:cs="Arial"/>
            <w:sz w:val="20"/>
            <w:szCs w:val="20"/>
            <w:rPrChange w:id="3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ou en tout cas</w:delText>
        </w:r>
      </w:del>
      <w:del w:id="306" w:author="aymeric hermann" w:date="2023-01-24T22:17:00Z">
        <w:r w:rsidRPr="00850AFF" w:rsidDel="00DE21B9">
          <w:rPr>
            <w:rFonts w:ascii="Arial" w:hAnsi="Arial" w:cs="Arial"/>
            <w:sz w:val="20"/>
            <w:szCs w:val="20"/>
            <w:rPrChange w:id="30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,</w:delText>
        </w:r>
      </w:del>
      <w:del w:id="308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0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transparentes pour les personnes qui voudront enrichir leur r</w:delText>
        </w:r>
        <w:r w:rsidRPr="00850AFF" w:rsidDel="00585E96">
          <w:rPr>
            <w:rFonts w:ascii="Arial" w:hAnsi="Arial" w:cs="Arial"/>
            <w:sz w:val="20"/>
            <w:szCs w:val="20"/>
            <w:rPrChange w:id="31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31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flexion avec votre travail. </w:delText>
        </w:r>
      </w:del>
    </w:p>
    <w:p w14:paraId="162A347E" w14:textId="03CB4EAA" w:rsidR="00DE21B9" w:rsidRPr="00850AFF" w:rsidDel="00414671" w:rsidRDefault="00DE21B9" w:rsidP="0073701E">
      <w:pPr>
        <w:jc w:val="both"/>
        <w:rPr>
          <w:del w:id="312" w:author="aymeric hermann" w:date="2023-01-24T22:30:00Z"/>
          <w:rFonts w:ascii="Arial" w:hAnsi="Arial" w:cs="Arial"/>
          <w:sz w:val="20"/>
          <w:szCs w:val="20"/>
          <w:rPrChange w:id="313" w:author="aymeric hermann" w:date="2023-01-24T23:37:00Z">
            <w:rPr>
              <w:del w:id="314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</w:p>
    <w:p w14:paraId="48E7795D" w14:textId="5D1DA506" w:rsidR="00EE5D56" w:rsidRPr="00850AFF" w:rsidRDefault="00EE5D56" w:rsidP="0073701E">
      <w:pPr>
        <w:jc w:val="both"/>
        <w:rPr>
          <w:ins w:id="315" w:author="aymeric hermann" w:date="2023-01-24T23:30:00Z"/>
          <w:rFonts w:ascii="Arial" w:hAnsi="Arial" w:cs="Arial"/>
          <w:sz w:val="20"/>
          <w:szCs w:val="20"/>
          <w:rPrChange w:id="316" w:author="aymeric hermann" w:date="2023-01-24T23:37:00Z">
            <w:rPr>
              <w:ins w:id="317" w:author="aymeric hermann" w:date="2023-01-24T23:30:00Z"/>
              <w:rFonts w:ascii="Times New Roman" w:hAnsi="Times New Roman" w:cs="Times New Roman"/>
              <w:sz w:val="20"/>
              <w:szCs w:val="20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3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3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 R peut </w:t>
      </w:r>
      <w:r w:rsidRPr="00850AFF">
        <w:rPr>
          <w:rFonts w:ascii="Arial" w:hAnsi="Arial" w:cs="Arial"/>
          <w:sz w:val="20"/>
          <w:szCs w:val="20"/>
          <w:rPrChange w:id="3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intimidant au premier abord, mais en r</w:t>
      </w:r>
      <w:r w:rsidRPr="00850AFF">
        <w:rPr>
          <w:rFonts w:ascii="Arial" w:hAnsi="Arial" w:cs="Arial"/>
          <w:sz w:val="20"/>
          <w:szCs w:val="20"/>
          <w:rPrChange w:id="3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alit</w:t>
      </w:r>
      <w:r w:rsidRPr="00850AFF">
        <w:rPr>
          <w:rFonts w:ascii="Arial" w:hAnsi="Arial" w:cs="Arial"/>
          <w:sz w:val="20"/>
          <w:szCs w:val="20"/>
          <w:rPrChange w:id="3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il s</w:t>
      </w:r>
      <w:r w:rsidRPr="00850AFF">
        <w:rPr>
          <w:rFonts w:ascii="Arial" w:hAnsi="Arial" w:cs="Arial"/>
          <w:sz w:val="20"/>
          <w:szCs w:val="20"/>
          <w:rPrChange w:id="32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agit avant tout d</w:t>
      </w:r>
      <w:r w:rsidRPr="00850AFF">
        <w:rPr>
          <w:rFonts w:ascii="Arial" w:hAnsi="Arial" w:cs="Arial"/>
          <w:sz w:val="20"/>
          <w:szCs w:val="20"/>
          <w:rPrChange w:id="32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langage facile </w:t>
      </w:r>
      <w:r w:rsidRPr="00850AFF">
        <w:rPr>
          <w:rFonts w:ascii="Arial" w:hAnsi="Arial" w:cs="Arial"/>
          <w:sz w:val="20"/>
          <w:szCs w:val="20"/>
          <w:rPrChange w:id="3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appr</w:t>
      </w:r>
      <w:r w:rsidRPr="00850AFF">
        <w:rPr>
          <w:rFonts w:ascii="Arial" w:hAnsi="Arial" w:cs="Arial"/>
          <w:sz w:val="20"/>
          <w:szCs w:val="20"/>
          <w:rPrChange w:id="3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hender et </w:t>
      </w:r>
      <w:r w:rsidRPr="00850AFF">
        <w:rPr>
          <w:rFonts w:ascii="Arial" w:hAnsi="Arial" w:cs="Arial"/>
          <w:sz w:val="20"/>
          <w:szCs w:val="20"/>
          <w:rPrChange w:id="3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utiliser. Le tout d</w:t>
      </w:r>
      <w:r w:rsidRPr="00850AFF">
        <w:rPr>
          <w:rFonts w:ascii="Arial" w:hAnsi="Arial" w:cs="Arial"/>
          <w:sz w:val="20"/>
          <w:szCs w:val="20"/>
          <w:rPrChange w:id="3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but peut </w:t>
      </w:r>
      <w:r w:rsidRPr="00850AFF">
        <w:rPr>
          <w:rFonts w:ascii="Arial" w:hAnsi="Arial" w:cs="Arial"/>
          <w:sz w:val="20"/>
          <w:szCs w:val="20"/>
          <w:rPrChange w:id="3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un peu d</w:t>
      </w:r>
      <w:r w:rsidRPr="00850AFF">
        <w:rPr>
          <w:rFonts w:ascii="Arial" w:hAnsi="Arial" w:cs="Arial"/>
          <w:sz w:val="20"/>
          <w:szCs w:val="20"/>
          <w:rPrChange w:id="3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courageant car il faut se familiariser avec une toute nouvelle fa</w:t>
      </w:r>
      <w:r w:rsidRPr="00850AFF">
        <w:rPr>
          <w:rFonts w:ascii="Arial" w:hAnsi="Arial" w:cs="Arial"/>
          <w:sz w:val="20"/>
          <w:szCs w:val="20"/>
          <w:rPrChange w:id="3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3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d</w:t>
      </w:r>
      <w:r w:rsidRPr="00850AFF">
        <w:rPr>
          <w:rFonts w:ascii="Arial" w:hAnsi="Arial" w:cs="Arial"/>
          <w:sz w:val="20"/>
          <w:szCs w:val="20"/>
          <w:rPrChange w:id="34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envisager ses donn</w:t>
      </w:r>
      <w:r w:rsidRPr="00850AFF">
        <w:rPr>
          <w:rFonts w:ascii="Arial" w:hAnsi="Arial" w:cs="Arial"/>
          <w:sz w:val="20"/>
          <w:szCs w:val="20"/>
          <w:rPrChange w:id="3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et les op</w:t>
      </w:r>
      <w:r w:rsidRPr="00850AFF">
        <w:rPr>
          <w:rFonts w:ascii="Arial" w:hAnsi="Arial" w:cs="Arial"/>
          <w:sz w:val="20"/>
          <w:szCs w:val="20"/>
          <w:rPrChange w:id="3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que l</w:t>
      </w:r>
      <w:r w:rsidRPr="00850AFF">
        <w:rPr>
          <w:rFonts w:ascii="Arial" w:hAnsi="Arial" w:cs="Arial"/>
          <w:sz w:val="20"/>
          <w:szCs w:val="20"/>
          <w:rPrChange w:id="35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souhaite faire</w:t>
      </w:r>
      <w:del w:id="353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35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</w:del>
      <w:ins w:id="355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3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mais la plupart des gens qui utilisent R s</w:t>
      </w:r>
      <w:r w:rsidRPr="00850AFF">
        <w:rPr>
          <w:rFonts w:ascii="Arial" w:hAnsi="Arial" w:cs="Arial"/>
          <w:sz w:val="20"/>
          <w:szCs w:val="20"/>
          <w:rPrChange w:id="35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accordent </w:t>
      </w:r>
      <w:r w:rsidRPr="00850AFF">
        <w:rPr>
          <w:rFonts w:ascii="Arial" w:hAnsi="Arial" w:cs="Arial"/>
          <w:sz w:val="20"/>
          <w:szCs w:val="20"/>
          <w:rPrChange w:id="35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dire que la courbe de progression est exponentielle et il est tr</w:t>
      </w:r>
      <w:r w:rsidRPr="00850AFF">
        <w:rPr>
          <w:rFonts w:ascii="Arial" w:hAnsi="Arial" w:cs="Arial"/>
          <w:sz w:val="20"/>
          <w:szCs w:val="20"/>
          <w:rPrChange w:id="36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facile de s</w:t>
      </w:r>
      <w:r w:rsidRPr="00850AFF">
        <w:rPr>
          <w:rFonts w:ascii="Arial" w:hAnsi="Arial" w:cs="Arial"/>
          <w:sz w:val="20"/>
          <w:szCs w:val="20"/>
          <w:rPrChange w:id="36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am</w:t>
      </w:r>
      <w:r w:rsidRPr="00850AFF">
        <w:rPr>
          <w:rFonts w:ascii="Arial" w:hAnsi="Arial" w:cs="Arial"/>
          <w:sz w:val="20"/>
          <w:szCs w:val="20"/>
          <w:rPrChange w:id="36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liorer si l</w:t>
      </w:r>
      <w:r w:rsidRPr="00850AFF">
        <w:rPr>
          <w:rFonts w:ascii="Arial" w:hAnsi="Arial" w:cs="Arial"/>
          <w:sz w:val="20"/>
          <w:szCs w:val="20"/>
          <w:rPrChange w:id="36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utilise cet outil r</w:t>
      </w:r>
      <w:r w:rsidRPr="00850AFF">
        <w:rPr>
          <w:rFonts w:ascii="Arial" w:hAnsi="Arial" w:cs="Arial"/>
          <w:sz w:val="20"/>
          <w:szCs w:val="20"/>
          <w:rPrChange w:id="36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guli</w:t>
      </w:r>
      <w:r w:rsidRPr="00850AFF">
        <w:rPr>
          <w:rFonts w:ascii="Arial" w:hAnsi="Arial" w:cs="Arial"/>
          <w:sz w:val="20"/>
          <w:szCs w:val="20"/>
          <w:rPrChange w:id="3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rement. En outre, il existe une quantit</w:t>
      </w:r>
      <w:r w:rsidRPr="00850AFF">
        <w:rPr>
          <w:rFonts w:ascii="Arial" w:hAnsi="Arial" w:cs="Arial"/>
          <w:sz w:val="20"/>
          <w:szCs w:val="20"/>
          <w:rPrChange w:id="37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Pr="00850AFF">
        <w:rPr>
          <w:rFonts w:ascii="Arial" w:hAnsi="Arial" w:cs="Arial"/>
          <w:sz w:val="20"/>
          <w:szCs w:val="20"/>
          <w:rPrChange w:id="37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norme de ressources en ligne et une communaut</w:t>
      </w:r>
      <w:r w:rsidRPr="00850AFF">
        <w:rPr>
          <w:rFonts w:ascii="Arial" w:hAnsi="Arial" w:cs="Arial"/>
          <w:sz w:val="20"/>
          <w:szCs w:val="20"/>
          <w:rPrChange w:id="37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</w:t>
      </w:r>
      <w:r w:rsidRPr="00850AFF">
        <w:rPr>
          <w:rFonts w:ascii="Arial" w:hAnsi="Arial" w:cs="Arial"/>
          <w:sz w:val="20"/>
          <w:szCs w:val="20"/>
          <w:rPrChange w:id="3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dynamique sur les forums</w:t>
      </w:r>
      <w:del w:id="381" w:author="aymeric hermann" w:date="2023-01-24T22:45:00Z">
        <w:r w:rsidRPr="00850AFF" w:rsidDel="00585E96">
          <w:rPr>
            <w:rFonts w:ascii="Arial" w:hAnsi="Arial" w:cs="Arial"/>
            <w:sz w:val="20"/>
            <w:szCs w:val="20"/>
            <w:rPrChange w:id="38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(comme StackOverflow)</w:delText>
        </w:r>
      </w:del>
      <w:r w:rsidRPr="00850AFF">
        <w:rPr>
          <w:rFonts w:ascii="Arial" w:hAnsi="Arial" w:cs="Arial"/>
          <w:sz w:val="20"/>
          <w:szCs w:val="20"/>
          <w:rPrChange w:id="3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permettent de trouver rapidement la plupart des solutions aux probl</w:t>
      </w:r>
      <w:r w:rsidRPr="00850AFF">
        <w:rPr>
          <w:rFonts w:ascii="Arial" w:hAnsi="Arial" w:cs="Arial"/>
          <w:sz w:val="20"/>
          <w:szCs w:val="20"/>
          <w:rPrChange w:id="38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courants. Et si vous aimez les casse-t</w:t>
      </w:r>
      <w:r w:rsidRPr="00850AFF">
        <w:rPr>
          <w:rFonts w:ascii="Arial" w:hAnsi="Arial" w:cs="Arial"/>
          <w:sz w:val="20"/>
          <w:szCs w:val="20"/>
          <w:rPrChange w:id="3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tes et </w:t>
      </w:r>
      <w:r w:rsidRPr="00850AFF">
        <w:rPr>
          <w:rFonts w:ascii="Arial" w:hAnsi="Arial" w:cs="Arial"/>
          <w:sz w:val="20"/>
          <w:szCs w:val="20"/>
          <w:rPrChange w:id="38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nigmes, travailler avec R peut rapidement se transformer en jeu d</w:t>
      </w:r>
      <w:r w:rsidRPr="00850AFF">
        <w:rPr>
          <w:rFonts w:ascii="Arial" w:hAnsi="Arial" w:cs="Arial"/>
          <w:sz w:val="20"/>
          <w:szCs w:val="20"/>
          <w:rPrChange w:id="390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enqu</w:t>
      </w:r>
      <w:r w:rsidRPr="00850AFF">
        <w:rPr>
          <w:rFonts w:ascii="Arial" w:hAnsi="Arial" w:cs="Arial"/>
          <w:sz w:val="20"/>
          <w:szCs w:val="20"/>
          <w:rPrChange w:id="3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 qui stimule la cr</w:t>
      </w:r>
      <w:r w:rsidRPr="00850AFF">
        <w:rPr>
          <w:rFonts w:ascii="Arial" w:hAnsi="Arial" w:cs="Arial"/>
          <w:sz w:val="20"/>
          <w:szCs w:val="20"/>
          <w:rPrChange w:id="3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ativit</w:t>
      </w:r>
      <w:r w:rsidRPr="00850AFF">
        <w:rPr>
          <w:rFonts w:ascii="Arial" w:hAnsi="Arial" w:cs="Arial"/>
          <w:sz w:val="20"/>
          <w:szCs w:val="20"/>
          <w:rPrChange w:id="3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dans la recherche de solutions</w:t>
      </w:r>
      <w:r w:rsidRPr="00850AFF">
        <w:rPr>
          <w:rFonts w:ascii="Arial" w:hAnsi="Arial" w:cs="Arial"/>
          <w:sz w:val="20"/>
          <w:szCs w:val="20"/>
          <w:rPrChange w:id="39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à</w:t>
      </w:r>
      <w:r w:rsidRPr="00850AFF">
        <w:rPr>
          <w:rFonts w:ascii="Arial" w:hAnsi="Arial" w:cs="Arial"/>
          <w:sz w:val="20"/>
          <w:szCs w:val="20"/>
          <w:rPrChange w:id="3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probl</w:t>
      </w:r>
      <w:r w:rsidRPr="00850AFF">
        <w:rPr>
          <w:rFonts w:ascii="Arial" w:hAnsi="Arial" w:cs="Arial"/>
          <w:sz w:val="20"/>
          <w:szCs w:val="20"/>
          <w:rPrChange w:id="40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4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</w:t>
      </w:r>
      <w:del w:id="402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4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404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40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p w14:paraId="49980612" w14:textId="433D2094" w:rsidR="00A72308" w:rsidRDefault="00A72308" w:rsidP="0073701E">
      <w:pPr>
        <w:jc w:val="both"/>
        <w:rPr>
          <w:ins w:id="406" w:author="aymeric hermann" w:date="2023-01-24T23:38:00Z"/>
          <w:rFonts w:ascii="Arial" w:hAnsi="Arial" w:cs="Arial"/>
          <w:sz w:val="20"/>
          <w:szCs w:val="20"/>
        </w:rPr>
      </w:pPr>
    </w:p>
    <w:p w14:paraId="1B179EFE" w14:textId="2B13A295" w:rsidR="00850AFF" w:rsidRDefault="00850AFF" w:rsidP="0073701E">
      <w:pPr>
        <w:jc w:val="both"/>
        <w:rPr>
          <w:ins w:id="407" w:author="aymeric hermann" w:date="2023-01-24T23:41:00Z"/>
          <w:rFonts w:ascii="Arial" w:hAnsi="Arial" w:cs="Arial"/>
          <w:sz w:val="20"/>
          <w:szCs w:val="20"/>
        </w:rPr>
      </w:pPr>
    </w:p>
    <w:p w14:paraId="2B50FFBA" w14:textId="77777777" w:rsidR="00D80705" w:rsidRPr="00850AFF" w:rsidRDefault="00D80705" w:rsidP="0073701E">
      <w:pPr>
        <w:jc w:val="both"/>
        <w:rPr>
          <w:rFonts w:ascii="Arial" w:hAnsi="Arial" w:cs="Arial"/>
          <w:sz w:val="20"/>
          <w:szCs w:val="20"/>
          <w:rPrChange w:id="40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</w:p>
    <w:p w14:paraId="7327CB6F" w14:textId="77777777" w:rsidR="00EE5D56" w:rsidRPr="00D80705" w:rsidRDefault="00EE5D56" w:rsidP="00585E96">
      <w:pPr>
        <w:pStyle w:val="Heading1"/>
        <w:spacing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09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10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lastRenderedPageBreak/>
        <w:t>Notre proposition de Workshop autour de R</w:t>
      </w:r>
    </w:p>
    <w:p w14:paraId="2CFEB3E8" w14:textId="77777777" w:rsidR="00D80705" w:rsidRDefault="00D80705" w:rsidP="0073701E">
      <w:pPr>
        <w:jc w:val="both"/>
        <w:rPr>
          <w:ins w:id="411" w:author="aymeric hermann" w:date="2023-01-24T23:41:00Z"/>
          <w:rFonts w:ascii="Arial" w:hAnsi="Arial" w:cs="Arial"/>
          <w:sz w:val="20"/>
          <w:szCs w:val="20"/>
        </w:rPr>
      </w:pPr>
    </w:p>
    <w:p w14:paraId="58B45BAE" w14:textId="1DADBB7F" w:rsidR="001E60B4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41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4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41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4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objectif de ce petit Workshop de 4 s</w:t>
      </w:r>
      <w:r w:rsidRPr="00850AFF">
        <w:rPr>
          <w:rFonts w:ascii="Arial" w:hAnsi="Arial" w:cs="Arial"/>
          <w:sz w:val="20"/>
          <w:szCs w:val="20"/>
          <w:rPrChange w:id="4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4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de 2h est de vous introduire au langage de programmation R</w:t>
      </w:r>
      <w:r w:rsidR="002958A0" w:rsidRPr="00850AFF">
        <w:rPr>
          <w:rFonts w:ascii="Arial" w:hAnsi="Arial" w:cs="Arial"/>
          <w:sz w:val="20"/>
          <w:szCs w:val="20"/>
          <w:rPrChange w:id="4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au travers de grandes notions ou familles d</w:t>
      </w:r>
      <w:r w:rsidR="002958A0" w:rsidRPr="00850AFF">
        <w:rPr>
          <w:rFonts w:ascii="Arial" w:hAnsi="Arial" w:cs="Arial"/>
          <w:sz w:val="20"/>
          <w:szCs w:val="20"/>
          <w:rPrChange w:id="4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958A0" w:rsidRPr="00850AFF">
        <w:rPr>
          <w:rFonts w:ascii="Arial" w:hAnsi="Arial" w:cs="Arial"/>
          <w:sz w:val="20"/>
          <w:szCs w:val="20"/>
          <w:rPrChange w:id="4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op</w:t>
      </w:r>
      <w:r w:rsidR="002958A0" w:rsidRPr="00850AFF">
        <w:rPr>
          <w:rFonts w:ascii="Arial" w:hAnsi="Arial" w:cs="Arial"/>
          <w:sz w:val="20"/>
          <w:szCs w:val="20"/>
          <w:rPrChange w:id="4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2958A0" w:rsidRPr="00850AFF">
        <w:rPr>
          <w:rFonts w:ascii="Arial" w:hAnsi="Arial" w:cs="Arial"/>
          <w:sz w:val="20"/>
          <w:szCs w:val="20"/>
          <w:rPrChange w:id="4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explorer et arranger vos donn</w:t>
      </w:r>
      <w:r w:rsidR="002958A0" w:rsidRPr="00850AFF">
        <w:rPr>
          <w:rFonts w:ascii="Arial" w:hAnsi="Arial" w:cs="Arial"/>
          <w:sz w:val="20"/>
          <w:szCs w:val="20"/>
          <w:rPrChange w:id="4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visualiser des donn</w:t>
      </w:r>
      <w:r w:rsidR="002958A0" w:rsidRPr="00850AFF">
        <w:rPr>
          <w:rFonts w:ascii="Arial" w:hAnsi="Arial" w:cs="Arial"/>
          <w:sz w:val="20"/>
          <w:szCs w:val="20"/>
          <w:rPrChange w:id="4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quantitatives, qualitatives et/ou spatiales</w:t>
      </w:r>
      <w:r w:rsidR="002958A0" w:rsidRPr="00850AFF">
        <w:rPr>
          <w:rFonts w:ascii="Arial" w:hAnsi="Arial" w:cs="Arial"/>
          <w:sz w:val="20"/>
          <w:szCs w:val="20"/>
          <w:rPrChange w:id="4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automatiser des op</w:t>
      </w:r>
      <w:r w:rsidR="002958A0" w:rsidRPr="00850AFF">
        <w:rPr>
          <w:rFonts w:ascii="Arial" w:hAnsi="Arial" w:cs="Arial"/>
          <w:sz w:val="20"/>
          <w:szCs w:val="20"/>
          <w:rPrChange w:id="4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1E60B4" w:rsidRPr="00850AFF">
        <w:rPr>
          <w:rFonts w:ascii="Arial" w:hAnsi="Arial" w:cs="Arial"/>
          <w:sz w:val="20"/>
          <w:szCs w:val="20"/>
          <w:rPrChange w:id="4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de grands jeux de donn</w:t>
      </w:r>
      <w:r w:rsidR="001E60B4" w:rsidRPr="00850AFF">
        <w:rPr>
          <w:rFonts w:ascii="Arial" w:hAnsi="Arial" w:cs="Arial"/>
          <w:sz w:val="20"/>
          <w:szCs w:val="20"/>
          <w:rPrChange w:id="4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; travailler </w:t>
      </w:r>
      <w:r w:rsidR="002958A0" w:rsidRPr="00850AFF">
        <w:rPr>
          <w:rFonts w:ascii="Arial" w:hAnsi="Arial" w:cs="Arial"/>
          <w:sz w:val="20"/>
          <w:szCs w:val="20"/>
          <w:rPrChange w:id="4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4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meilleure reproductibilit</w:t>
      </w:r>
      <w:r w:rsidR="002958A0" w:rsidRPr="00850AFF">
        <w:rPr>
          <w:rFonts w:ascii="Arial" w:hAnsi="Arial" w:cs="Arial"/>
          <w:sz w:val="20"/>
          <w:szCs w:val="20"/>
          <w:rPrChange w:id="4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transparence de nos analyses.</w:t>
      </w:r>
      <w:r w:rsidR="001E60B4" w:rsidRPr="00850AFF">
        <w:rPr>
          <w:rFonts w:ascii="Arial" w:hAnsi="Arial" w:cs="Arial"/>
          <w:sz w:val="20"/>
          <w:szCs w:val="20"/>
          <w:rPrChange w:id="4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Les s</w:t>
      </w:r>
      <w:r w:rsidR="001E60B4" w:rsidRPr="00850AFF">
        <w:rPr>
          <w:rFonts w:ascii="Arial" w:hAnsi="Arial" w:cs="Arial"/>
          <w:sz w:val="20"/>
          <w:szCs w:val="20"/>
          <w:rPrChange w:id="44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seront divis</w:t>
      </w:r>
      <w:r w:rsidR="001E60B4" w:rsidRPr="00850AFF">
        <w:rPr>
          <w:rFonts w:ascii="Arial" w:hAnsi="Arial" w:cs="Arial"/>
          <w:sz w:val="20"/>
          <w:szCs w:val="20"/>
          <w:rPrChange w:id="4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en</w:t>
      </w:r>
      <w:del w:id="449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5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1)</w:delText>
        </w:r>
      </w:del>
      <w:r w:rsidR="001E60B4" w:rsidRPr="00850AFF">
        <w:rPr>
          <w:rFonts w:ascii="Arial" w:hAnsi="Arial" w:cs="Arial"/>
          <w:sz w:val="20"/>
          <w:szCs w:val="20"/>
          <w:rPrChange w:id="4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couverte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</w:t>
      </w:r>
      <w:ins w:id="461" w:author="aymeric hermann" w:date="2023-01-24T23:21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2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 xml:space="preserve">ensemble de codes dans un </w:t>
        </w:r>
      </w:ins>
      <w:ins w:id="463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4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« 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6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script</w:t>
      </w:r>
      <w:ins w:id="466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7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 »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sz w:val="20"/>
          <w:szCs w:val="20"/>
          <w:rPrChange w:id="4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de diff</w:t>
      </w:r>
      <w:r w:rsidR="001E60B4" w:rsidRPr="00850AFF">
        <w:rPr>
          <w:rFonts w:ascii="Arial" w:hAnsi="Arial" w:cs="Arial"/>
          <w:sz w:val="20"/>
          <w:szCs w:val="20"/>
          <w:rPrChange w:id="47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rentes op</w:t>
      </w:r>
      <w:r w:rsidR="001E60B4" w:rsidRPr="00850AFF">
        <w:rPr>
          <w:rFonts w:ascii="Arial" w:hAnsi="Arial" w:cs="Arial"/>
          <w:sz w:val="20"/>
          <w:szCs w:val="20"/>
          <w:rPrChange w:id="4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pr</w:t>
      </w:r>
      <w:r w:rsidR="001E60B4" w:rsidRPr="00850AFF">
        <w:rPr>
          <w:rFonts w:ascii="Arial" w:hAnsi="Arial" w:cs="Arial"/>
          <w:sz w:val="20"/>
          <w:szCs w:val="20"/>
          <w:rPrChange w:id="4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="001E60B4" w:rsidRPr="00850AFF">
        <w:rPr>
          <w:rFonts w:ascii="Arial" w:hAnsi="Arial" w:cs="Arial"/>
          <w:sz w:val="20"/>
          <w:szCs w:val="20"/>
          <w:rPrChange w:id="4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finies</w:t>
      </w:r>
      <w:ins w:id="478" w:author="aymeric hermann" w:date="2023-01-24T23:21:00Z">
        <w:r w:rsidR="00F778E7" w:rsidRPr="00850AFF">
          <w:rPr>
            <w:rFonts w:ascii="Arial" w:hAnsi="Arial" w:cs="Arial"/>
            <w:sz w:val="20"/>
            <w:szCs w:val="20"/>
            <w:rPrChange w:id="479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, et</w:t>
        </w:r>
      </w:ins>
      <w:del w:id="480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8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="001E60B4" w:rsidRPr="00850AFF" w:rsidDel="00F778E7">
          <w:rPr>
            <w:rFonts w:ascii="Arial" w:hAnsi="Arial" w:cs="Arial"/>
            <w:sz w:val="20"/>
            <w:szCs w:val="20"/>
            <w:rPrChange w:id="48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; 2)</w:delText>
        </w:r>
      </w:del>
      <w:r w:rsidR="001E60B4" w:rsidRPr="00850AFF">
        <w:rPr>
          <w:rFonts w:ascii="Arial" w:hAnsi="Arial" w:cs="Arial"/>
          <w:sz w:val="20"/>
          <w:szCs w:val="20"/>
          <w:rPrChange w:id="4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mise en situation</w:t>
      </w:r>
      <w:r w:rsidR="001E60B4" w:rsidRPr="00850AFF">
        <w:rPr>
          <w:rFonts w:ascii="Arial" w:hAnsi="Arial" w:cs="Arial"/>
          <w:sz w:val="20"/>
          <w:szCs w:val="20"/>
          <w:rPrChange w:id="4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un jeu de donn</w:t>
      </w:r>
      <w:r w:rsidR="001E60B4" w:rsidRPr="00850AFF">
        <w:rPr>
          <w:rFonts w:ascii="Arial" w:hAnsi="Arial" w:cs="Arial"/>
          <w:sz w:val="20"/>
          <w:szCs w:val="20"/>
          <w:rPrChange w:id="49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fourni par nos soins, avec de petits d</w:t>
      </w:r>
      <w:r w:rsidR="001E60B4" w:rsidRPr="00850AFF">
        <w:rPr>
          <w:rFonts w:ascii="Arial" w:hAnsi="Arial" w:cs="Arial"/>
          <w:sz w:val="20"/>
          <w:szCs w:val="20"/>
          <w:rPrChange w:id="4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fis </w:t>
      </w:r>
      <w:r w:rsidR="001E60B4" w:rsidRPr="00850AFF">
        <w:rPr>
          <w:rFonts w:ascii="Arial" w:hAnsi="Arial" w:cs="Arial"/>
          <w:sz w:val="20"/>
          <w:szCs w:val="20"/>
          <w:rPrChange w:id="4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sz w:val="20"/>
          <w:szCs w:val="20"/>
          <w:rPrChange w:id="4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relever (que vous pourrez continuer chez vous</w:t>
      </w:r>
      <w:r w:rsidR="001E60B4" w:rsidRPr="00850AFF">
        <w:rPr>
          <w:rFonts w:ascii="Arial" w:hAnsi="Arial" w:cs="Arial"/>
          <w:sz w:val="20"/>
          <w:szCs w:val="20"/>
          <w:rPrChange w:id="4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1E60B4" w:rsidRPr="00850AFF">
        <w:rPr>
          <w:rFonts w:ascii="Arial" w:hAnsi="Arial" w:cs="Arial"/>
          <w:sz w:val="20"/>
          <w:szCs w:val="20"/>
          <w:rPrChange w:id="4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!)</w:t>
      </w:r>
    </w:p>
    <w:p w14:paraId="1A2E13E1" w14:textId="3BD6AB63" w:rsidR="0073701E" w:rsidRPr="00850AFF" w:rsidRDefault="001E60B4" w:rsidP="0073701E">
      <w:pPr>
        <w:jc w:val="both"/>
        <w:rPr>
          <w:rFonts w:ascii="Arial" w:hAnsi="Arial" w:cs="Arial"/>
          <w:sz w:val="20"/>
          <w:szCs w:val="20"/>
          <w:rPrChange w:id="4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4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un </w:t>
      </w:r>
      <w:del w:id="500" w:author="aymeric hermann" w:date="2023-01-24T22:55:00Z">
        <w:r w:rsidRPr="00850AFF" w:rsidDel="006D1302">
          <w:rPr>
            <w:rFonts w:ascii="Arial" w:hAnsi="Arial" w:cs="Arial"/>
            <w:sz w:val="20"/>
            <w:szCs w:val="20"/>
            <w:rPrChange w:id="5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petit </w:delText>
        </w:r>
      </w:del>
      <w:r w:rsidRPr="00850AFF">
        <w:rPr>
          <w:rFonts w:ascii="Arial" w:hAnsi="Arial" w:cs="Arial"/>
          <w:sz w:val="20"/>
          <w:szCs w:val="20"/>
          <w:rPrChange w:id="50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programme pr</w:t>
      </w:r>
      <w:r w:rsidRPr="00850AFF">
        <w:rPr>
          <w:rFonts w:ascii="Arial" w:hAnsi="Arial" w:cs="Arial"/>
          <w:sz w:val="20"/>
          <w:szCs w:val="20"/>
          <w:rPrChange w:id="50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liminaire des choses que vous pourrez apprendre au cours de ces s</w:t>
      </w:r>
      <w:r w:rsidRPr="00850AFF">
        <w:rPr>
          <w:rFonts w:ascii="Arial" w:hAnsi="Arial" w:cs="Arial"/>
          <w:sz w:val="20"/>
          <w:szCs w:val="20"/>
          <w:rPrChange w:id="50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ances. </w:t>
      </w:r>
    </w:p>
    <w:p w14:paraId="74BD6744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07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08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09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Se familiariser avec le langage de programmation R</w:t>
      </w:r>
    </w:p>
    <w:p w14:paraId="212F9550" w14:textId="77777777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1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ance, vous apprendrez </w:t>
      </w:r>
      <w:r w:rsidRPr="00850AFF">
        <w:rPr>
          <w:rFonts w:ascii="Arial" w:hAnsi="Arial" w:cs="Arial"/>
          <w:b/>
          <w:bCs/>
          <w:sz w:val="20"/>
          <w:szCs w:val="20"/>
          <w:rPrChange w:id="5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les </w:t>
      </w:r>
      <w:r w:rsidRPr="00850AFF">
        <w:rPr>
          <w:rFonts w:ascii="Arial" w:hAnsi="Arial" w:cs="Arial"/>
          <w:b/>
          <w:bCs/>
          <w:sz w:val="20"/>
          <w:szCs w:val="20"/>
          <w:rPrChange w:id="51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rudiments du langage R</w:t>
      </w:r>
      <w:r w:rsidRPr="00850AFF">
        <w:rPr>
          <w:rFonts w:ascii="Arial" w:hAnsi="Arial" w:cs="Arial"/>
          <w:sz w:val="20"/>
          <w:szCs w:val="20"/>
          <w:rPrChange w:id="5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: on y explorera un petit jeu de donn</w:t>
      </w:r>
      <w:r w:rsidRPr="00850AFF">
        <w:rPr>
          <w:rFonts w:ascii="Arial" w:hAnsi="Arial" w:cs="Arial"/>
          <w:sz w:val="20"/>
          <w:szCs w:val="20"/>
          <w:rPrChange w:id="5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(fictif) issu d</w:t>
      </w:r>
      <w:r w:rsidRPr="00850AFF">
        <w:rPr>
          <w:rFonts w:ascii="Arial" w:hAnsi="Arial" w:cs="Arial"/>
          <w:sz w:val="20"/>
          <w:szCs w:val="20"/>
          <w:rPrChange w:id="5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tableau </w:t>
      </w:r>
      <w:proofErr w:type="spellStart"/>
      <w:r w:rsidRPr="00850AFF">
        <w:rPr>
          <w:rFonts w:ascii="Arial" w:hAnsi="Arial" w:cs="Arial"/>
          <w:sz w:val="20"/>
          <w:szCs w:val="20"/>
          <w:rPrChange w:id="5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5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l</w:t>
      </w:r>
      <w:r w:rsidRPr="00850AFF">
        <w:rPr>
          <w:rFonts w:ascii="Arial" w:hAnsi="Arial" w:cs="Arial"/>
          <w:sz w:val="20"/>
          <w:szCs w:val="20"/>
          <w:rPrChange w:id="52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apprendra </w:t>
      </w:r>
      <w:r w:rsidRPr="00850AFF">
        <w:rPr>
          <w:rFonts w:ascii="Arial" w:hAnsi="Arial" w:cs="Arial"/>
          <w:sz w:val="20"/>
          <w:szCs w:val="20"/>
          <w:rPrChange w:id="5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cr</w:t>
      </w:r>
      <w:r w:rsidRPr="00850AFF">
        <w:rPr>
          <w:rFonts w:ascii="Arial" w:hAnsi="Arial" w:cs="Arial"/>
          <w:sz w:val="20"/>
          <w:szCs w:val="20"/>
          <w:rPrChange w:id="5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un graphique simple et </w:t>
      </w:r>
      <w:r w:rsidRPr="00850AFF">
        <w:rPr>
          <w:rFonts w:ascii="Arial" w:hAnsi="Arial" w:cs="Arial"/>
          <w:sz w:val="20"/>
          <w:szCs w:val="20"/>
          <w:rPrChange w:id="5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53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enregistrer automatiquement.</w:t>
      </w:r>
    </w:p>
    <w:p w14:paraId="397FF069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33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34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Analyser et visualiser un jeu de donn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6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7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es semi-quantitatif</w:t>
      </w:r>
    </w:p>
    <w:p w14:paraId="7C36B785" w14:textId="0459FF46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ance, vous d</w:t>
      </w:r>
      <w:r w:rsidRPr="00850AFF">
        <w:rPr>
          <w:rFonts w:ascii="Arial" w:hAnsi="Arial" w:cs="Arial"/>
          <w:sz w:val="20"/>
          <w:szCs w:val="20"/>
          <w:rPrChange w:id="5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couvrirez deux packages tr</w:t>
      </w:r>
      <w:r w:rsidRPr="00850AFF">
        <w:rPr>
          <w:rFonts w:ascii="Arial" w:hAnsi="Arial" w:cs="Arial"/>
          <w:sz w:val="20"/>
          <w:szCs w:val="20"/>
          <w:rPrChange w:id="5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5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utiles et compl</w:t>
      </w:r>
      <w:r w:rsidRPr="00850AFF">
        <w:rPr>
          <w:rFonts w:ascii="Arial" w:hAnsi="Arial" w:cs="Arial"/>
          <w:sz w:val="20"/>
          <w:szCs w:val="20"/>
          <w:rPrChange w:id="54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mentaires</w:t>
      </w:r>
      <w:r w:rsidRPr="00850AFF">
        <w:rPr>
          <w:rFonts w:ascii="Arial" w:hAnsi="Arial" w:cs="Arial"/>
          <w:sz w:val="20"/>
          <w:szCs w:val="20"/>
          <w:rPrChange w:id="54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54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</w:t>
      </w:r>
      <w:commentRangeStart w:id="550"/>
      <w:r w:rsidRPr="00850AFF">
        <w:rPr>
          <w:rFonts w:ascii="Arial" w:hAnsi="Arial" w:cs="Arial"/>
          <w:sz w:val="20"/>
          <w:szCs w:val="20"/>
          <w:rPrChange w:id="5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ins w:id="552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553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tidyr</w:t>
        </w:r>
        <w:proofErr w:type="spellEnd"/>
        <w:r w:rsidR="00F778E7" w:rsidRPr="00850AFF">
          <w:rPr>
            <w:rFonts w:ascii="Arial" w:hAnsi="Arial" w:cs="Arial"/>
            <w:sz w:val="20"/>
            <w:szCs w:val="20"/>
            <w:rPrChange w:id="554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(qui permet de manipuler et modifier des tableaux de données) et </w:t>
        </w:r>
      </w:ins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55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ggplot</w:t>
      </w:r>
      <w:proofErr w:type="spellEnd"/>
      <w:r w:rsidRPr="00850AFF">
        <w:rPr>
          <w:rFonts w:ascii="Arial" w:hAnsi="Arial" w:cs="Arial"/>
          <w:sz w:val="20"/>
          <w:szCs w:val="20"/>
          <w:rPrChange w:id="5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(qui permet de cr</w:t>
      </w:r>
      <w:r w:rsidRPr="00850AFF">
        <w:rPr>
          <w:rFonts w:ascii="Arial" w:hAnsi="Arial" w:cs="Arial"/>
          <w:sz w:val="20"/>
          <w:szCs w:val="20"/>
          <w:rPrChange w:id="5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figures)</w:t>
      </w:r>
      <w:del w:id="559" w:author="aymeric hermann" w:date="2023-01-24T23:22:00Z">
        <w:r w:rsidRPr="00850AFF" w:rsidDel="00F778E7">
          <w:rPr>
            <w:rFonts w:ascii="Arial" w:hAnsi="Arial" w:cs="Arial"/>
            <w:sz w:val="20"/>
            <w:szCs w:val="20"/>
            <w:rPrChange w:id="5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et </w:delText>
        </w:r>
        <w:r w:rsidRPr="00850AFF" w:rsidDel="00F778E7">
          <w:rPr>
            <w:rFonts w:ascii="Arial" w:hAnsi="Arial" w:cs="Arial"/>
            <w:b/>
            <w:bCs/>
            <w:sz w:val="20"/>
            <w:szCs w:val="20"/>
            <w:rPrChange w:id="561" w:author="aymeric hermann" w:date="2023-01-24T23:37:00Z">
              <w:rPr>
                <w:rFonts w:ascii="Century Gothic" w:hAnsi="Century Gothic" w:cs="Al Tarikh"/>
                <w:b/>
                <w:sz w:val="18"/>
                <w:szCs w:val="18"/>
              </w:rPr>
            </w:rPrChange>
          </w:rPr>
          <w:delText>tidyr</w:delText>
        </w:r>
        <w:r w:rsidRPr="00850AFF" w:rsidDel="00F778E7">
          <w:rPr>
            <w:rFonts w:ascii="Arial" w:hAnsi="Arial" w:cs="Arial"/>
            <w:sz w:val="20"/>
            <w:szCs w:val="20"/>
            <w:rPrChange w:id="56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(qui permet de manipuler et modifier des tableaux de donn</w:delText>
        </w:r>
        <w:r w:rsidRPr="00850AFF" w:rsidDel="00F778E7">
          <w:rPr>
            <w:rFonts w:ascii="Arial" w:hAnsi="Arial" w:cs="Arial"/>
            <w:sz w:val="20"/>
            <w:szCs w:val="20"/>
            <w:rPrChange w:id="563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F778E7">
          <w:rPr>
            <w:rFonts w:ascii="Arial" w:hAnsi="Arial" w:cs="Arial"/>
            <w:sz w:val="20"/>
            <w:szCs w:val="20"/>
            <w:rPrChange w:id="5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es)</w:delText>
        </w:r>
      </w:del>
      <w:r w:rsidRPr="00850AFF">
        <w:rPr>
          <w:rFonts w:ascii="Arial" w:hAnsi="Arial" w:cs="Arial"/>
          <w:sz w:val="20"/>
          <w:szCs w:val="20"/>
          <w:rPrChange w:id="56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  <w:commentRangeEnd w:id="550"/>
      <w:r w:rsidR="00F778E7" w:rsidRPr="00850AFF">
        <w:rPr>
          <w:rStyle w:val="CommentReference"/>
          <w:rFonts w:ascii="Arial" w:hAnsi="Arial" w:cs="Arial"/>
          <w:rPrChange w:id="566" w:author="aymeric hermann" w:date="2023-01-24T23:37:00Z">
            <w:rPr>
              <w:rStyle w:val="CommentReference"/>
            </w:rPr>
          </w:rPrChange>
        </w:rPr>
        <w:commentReference w:id="550"/>
      </w:r>
      <w:r w:rsidRPr="00850AFF">
        <w:rPr>
          <w:rFonts w:ascii="Arial" w:hAnsi="Arial" w:cs="Arial"/>
          <w:sz w:val="20"/>
          <w:szCs w:val="20"/>
          <w:rPrChange w:id="56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y apprendra </w:t>
      </w:r>
      <w:r w:rsidRPr="00850AFF">
        <w:rPr>
          <w:rFonts w:ascii="Arial" w:hAnsi="Arial" w:cs="Arial"/>
          <w:sz w:val="20"/>
          <w:szCs w:val="20"/>
          <w:rPrChange w:id="56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280FC2" w:rsidRPr="00850AFF">
        <w:rPr>
          <w:rFonts w:ascii="Arial" w:hAnsi="Arial" w:cs="Arial"/>
          <w:sz w:val="20"/>
          <w:szCs w:val="20"/>
          <w:rPrChange w:id="5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modifier ou cr</w:t>
      </w:r>
      <w:r w:rsidR="00280FC2" w:rsidRPr="00850AFF">
        <w:rPr>
          <w:rFonts w:ascii="Arial" w:hAnsi="Arial" w:cs="Arial"/>
          <w:sz w:val="20"/>
          <w:szCs w:val="20"/>
          <w:rPrChange w:id="5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donn</w:t>
      </w:r>
      <w:r w:rsidR="00280FC2" w:rsidRPr="00850AFF">
        <w:rPr>
          <w:rFonts w:ascii="Arial" w:hAnsi="Arial" w:cs="Arial"/>
          <w:sz w:val="20"/>
          <w:szCs w:val="20"/>
          <w:rPrChange w:id="57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ainsi qu</w:t>
      </w:r>
      <w:r w:rsidR="00280FC2" w:rsidRPr="00850AFF">
        <w:rPr>
          <w:rFonts w:ascii="Arial" w:hAnsi="Arial" w:cs="Arial"/>
          <w:sz w:val="20"/>
          <w:szCs w:val="20"/>
          <w:rPrChange w:id="57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80FC2" w:rsidRPr="00850AFF">
        <w:rPr>
          <w:rFonts w:ascii="Arial" w:hAnsi="Arial" w:cs="Arial"/>
          <w:sz w:val="20"/>
          <w:szCs w:val="20"/>
          <w:rPrChange w:id="5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g</w:t>
      </w:r>
      <w:r w:rsidR="00280FC2" w:rsidRPr="00850AFF">
        <w:rPr>
          <w:rFonts w:ascii="Arial" w:hAnsi="Arial" w:cs="Arial"/>
          <w:sz w:val="20"/>
          <w:szCs w:val="20"/>
          <w:rPrChange w:id="5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rer tous les param</w:t>
      </w:r>
      <w:r w:rsidR="00280FC2" w:rsidRPr="00850AFF">
        <w:rPr>
          <w:rFonts w:ascii="Arial" w:hAnsi="Arial" w:cs="Arial"/>
          <w:sz w:val="20"/>
          <w:szCs w:val="20"/>
          <w:rPrChange w:id="58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="00280FC2" w:rsidRPr="00850AFF">
        <w:rPr>
          <w:rFonts w:ascii="Arial" w:hAnsi="Arial" w:cs="Arial"/>
          <w:sz w:val="20"/>
          <w:szCs w:val="20"/>
          <w:rPrChange w:id="58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tres d</w:t>
      </w:r>
      <w:r w:rsidR="00280FC2" w:rsidRPr="00850AFF">
        <w:rPr>
          <w:rFonts w:ascii="Arial" w:hAnsi="Arial" w:cs="Arial"/>
          <w:sz w:val="20"/>
          <w:szCs w:val="20"/>
          <w:rPrChange w:id="582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une figure (couleurs, taille de police, </w:t>
      </w:r>
      <w:proofErr w:type="spellStart"/>
      <w:r w:rsidR="00280FC2" w:rsidRPr="00850AFF">
        <w:rPr>
          <w:rFonts w:ascii="Arial" w:hAnsi="Arial" w:cs="Arial"/>
          <w:sz w:val="20"/>
          <w:szCs w:val="20"/>
          <w:rPrChange w:id="5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etc</w:t>
      </w:r>
      <w:proofErr w:type="spellEnd"/>
      <w:r w:rsidR="00280FC2" w:rsidRPr="00850AFF">
        <w:rPr>
          <w:rFonts w:ascii="Arial" w:hAnsi="Arial" w:cs="Arial"/>
          <w:sz w:val="20"/>
          <w:szCs w:val="20"/>
          <w:rPrChange w:id="5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) en utilisant les fonctions sp</w:t>
      </w:r>
      <w:r w:rsidR="00280FC2" w:rsidRPr="00850AFF">
        <w:rPr>
          <w:rFonts w:ascii="Arial" w:hAnsi="Arial" w:cs="Arial"/>
          <w:sz w:val="20"/>
          <w:szCs w:val="20"/>
          <w:rPrChange w:id="5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cifiques de ces packages.</w:t>
      </w:r>
    </w:p>
    <w:p w14:paraId="5A2B5F2D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88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89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0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Projections spatiales automatis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1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2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 xml:space="preserve">es </w:t>
      </w:r>
    </w:p>
    <w:p w14:paraId="4CEF36E9" w14:textId="77777777" w:rsidR="00280FC2" w:rsidRPr="00850AFF" w:rsidRDefault="00280FC2" w:rsidP="00280FC2">
      <w:pPr>
        <w:jc w:val="both"/>
        <w:rPr>
          <w:rFonts w:ascii="Arial" w:hAnsi="Arial" w:cs="Arial"/>
          <w:sz w:val="20"/>
          <w:szCs w:val="20"/>
          <w:rPrChange w:id="5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9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59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vous permettra de d</w:t>
      </w:r>
      <w:r w:rsidRPr="00850AFF">
        <w:rPr>
          <w:rFonts w:ascii="Arial" w:hAnsi="Arial" w:cs="Arial"/>
          <w:sz w:val="20"/>
          <w:szCs w:val="20"/>
          <w:rPrChange w:id="59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 une fonctionnalit</w:t>
      </w:r>
      <w:r w:rsidRPr="00850AFF">
        <w:rPr>
          <w:rFonts w:ascii="Arial" w:hAnsi="Arial" w:cs="Arial"/>
          <w:sz w:val="20"/>
          <w:szCs w:val="20"/>
          <w:rPrChange w:id="59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extr</w:t>
      </w:r>
      <w:r w:rsidRPr="00850AFF">
        <w:rPr>
          <w:rFonts w:ascii="Arial" w:hAnsi="Arial" w:cs="Arial"/>
          <w:sz w:val="20"/>
          <w:szCs w:val="20"/>
          <w:rPrChange w:id="60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0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mement utile de R</w:t>
      </w:r>
      <w:r w:rsidRPr="00850AFF">
        <w:rPr>
          <w:rFonts w:ascii="Arial" w:hAnsi="Arial" w:cs="Arial"/>
          <w:sz w:val="20"/>
          <w:szCs w:val="20"/>
          <w:rPrChange w:id="60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60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celle de cr</w:t>
      </w:r>
      <w:r w:rsidRPr="00850AFF">
        <w:rPr>
          <w:rFonts w:ascii="Arial" w:hAnsi="Arial" w:cs="Arial"/>
          <w:sz w:val="20"/>
          <w:szCs w:val="20"/>
          <w:rPrChange w:id="60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</w:t>
      </w:r>
      <w:r w:rsidRPr="00850AFF">
        <w:rPr>
          <w:rFonts w:ascii="Arial" w:hAnsi="Arial" w:cs="Arial"/>
          <w:sz w:val="20"/>
          <w:szCs w:val="20"/>
          <w:rPrChange w:id="607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des </w:t>
      </w:r>
      <w:r w:rsidRPr="00850AFF">
        <w:rPr>
          <w:rFonts w:ascii="Arial" w:hAnsi="Arial" w:cs="Arial"/>
          <w:sz w:val="20"/>
          <w:szCs w:val="20"/>
          <w:rPrChange w:id="608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09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boucles</w:t>
      </w:r>
      <w:r w:rsidRPr="00850AFF">
        <w:rPr>
          <w:rFonts w:ascii="Arial" w:hAnsi="Arial" w:cs="Arial"/>
          <w:sz w:val="20"/>
          <w:szCs w:val="20"/>
          <w:rPrChange w:id="610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61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,</w:t>
      </w:r>
      <w:r w:rsidRPr="00850AFF">
        <w:rPr>
          <w:rFonts w:ascii="Arial" w:hAnsi="Arial" w:cs="Arial"/>
          <w:sz w:val="20"/>
          <w:szCs w:val="20"/>
          <w:rPrChange w:id="61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</w:t>
      </w:r>
      <w:r w:rsidRPr="00850AFF">
        <w:rPr>
          <w:rFonts w:ascii="Arial" w:hAnsi="Arial" w:cs="Arial"/>
          <w:sz w:val="20"/>
          <w:szCs w:val="20"/>
          <w:rPrChange w:id="61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est-</w:t>
      </w:r>
      <w:r w:rsidRPr="00850AFF">
        <w:rPr>
          <w:rFonts w:ascii="Arial" w:hAnsi="Arial" w:cs="Arial"/>
          <w:sz w:val="20"/>
          <w:szCs w:val="20"/>
          <w:rPrChange w:id="61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-dire de r</w:t>
      </w:r>
      <w:r w:rsidRPr="00850AFF">
        <w:rPr>
          <w:rFonts w:ascii="Arial" w:hAnsi="Arial" w:cs="Arial"/>
          <w:sz w:val="20"/>
          <w:szCs w:val="20"/>
          <w:rPrChange w:id="6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</w:t>
      </w:r>
      <w:r w:rsidRPr="00850AFF">
        <w:rPr>
          <w:rFonts w:ascii="Arial" w:hAnsi="Arial" w:cs="Arial"/>
          <w:sz w:val="20"/>
          <w:szCs w:val="20"/>
          <w:rPrChange w:id="6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ter le m</w:t>
      </w:r>
      <w:r w:rsidRPr="00850AFF">
        <w:rPr>
          <w:rFonts w:ascii="Arial" w:hAnsi="Arial" w:cs="Arial"/>
          <w:sz w:val="20"/>
          <w:szCs w:val="20"/>
          <w:rPrChange w:id="6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 code (i.e., les m</w:t>
      </w:r>
      <w:r w:rsidRPr="00850AFF">
        <w:rPr>
          <w:rFonts w:ascii="Arial" w:hAnsi="Arial" w:cs="Arial"/>
          <w:sz w:val="20"/>
          <w:szCs w:val="20"/>
          <w:rPrChange w:id="6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op</w:t>
      </w:r>
      <w:r w:rsidRPr="00850AFF">
        <w:rPr>
          <w:rFonts w:ascii="Arial" w:hAnsi="Arial" w:cs="Arial"/>
          <w:sz w:val="20"/>
          <w:szCs w:val="20"/>
          <w:rPrChange w:id="6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rations) sur plusieurs jeux de donn</w:t>
      </w:r>
      <w:r w:rsidRPr="00850AFF">
        <w:rPr>
          <w:rFonts w:ascii="Arial" w:hAnsi="Arial" w:cs="Arial"/>
          <w:sz w:val="20"/>
          <w:szCs w:val="20"/>
          <w:rPrChange w:id="6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diff</w:t>
      </w:r>
      <w:r w:rsidRPr="00850AFF">
        <w:rPr>
          <w:rFonts w:ascii="Arial" w:hAnsi="Arial" w:cs="Arial"/>
          <w:sz w:val="20"/>
          <w:szCs w:val="20"/>
          <w:rPrChange w:id="6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rents. Concr</w:t>
      </w:r>
      <w:r w:rsidRPr="00850AFF">
        <w:rPr>
          <w:rFonts w:ascii="Arial" w:hAnsi="Arial" w:cs="Arial"/>
          <w:sz w:val="20"/>
          <w:szCs w:val="20"/>
          <w:rPrChange w:id="6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tement, cela permet par exemple de cr</w:t>
      </w:r>
      <w:r w:rsidRPr="00850AFF">
        <w:rPr>
          <w:rFonts w:ascii="Arial" w:hAnsi="Arial" w:cs="Arial"/>
          <w:sz w:val="20"/>
          <w:szCs w:val="20"/>
          <w:rPrChange w:id="6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automatiquement des projections par </w:t>
      </w:r>
      <w:r w:rsidRPr="00850AFF">
        <w:rPr>
          <w:rFonts w:ascii="Arial" w:hAnsi="Arial" w:cs="Arial"/>
          <w:sz w:val="20"/>
          <w:szCs w:val="20"/>
          <w:rPrChange w:id="6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tranches</w:t>
      </w:r>
      <w:r w:rsidRPr="00850AFF">
        <w:rPr>
          <w:rFonts w:ascii="Arial" w:hAnsi="Arial" w:cs="Arial"/>
          <w:sz w:val="20"/>
          <w:szCs w:val="20"/>
          <w:rPrChange w:id="6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2958A0" w:rsidRPr="00850AFF">
        <w:rPr>
          <w:rFonts w:ascii="Arial" w:hAnsi="Arial" w:cs="Arial"/>
          <w:sz w:val="20"/>
          <w:szCs w:val="20"/>
          <w:rPrChange w:id="6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x cm et de les enregistrer dans un dossier plut</w:t>
      </w:r>
      <w:r w:rsidR="002958A0" w:rsidRPr="00850AFF">
        <w:rPr>
          <w:rFonts w:ascii="Arial" w:hAnsi="Arial" w:cs="Arial"/>
          <w:sz w:val="20"/>
          <w:szCs w:val="20"/>
          <w:rPrChange w:id="6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ô</w:t>
      </w:r>
      <w:r w:rsidR="002958A0" w:rsidRPr="00850AFF">
        <w:rPr>
          <w:rFonts w:ascii="Arial" w:hAnsi="Arial" w:cs="Arial"/>
          <w:sz w:val="20"/>
          <w:szCs w:val="20"/>
          <w:rPrChange w:id="6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 que de subdiviser vos tableaux et de les projeter </w:t>
      </w:r>
      <w:r w:rsidR="002958A0" w:rsidRPr="00850AFF">
        <w:rPr>
          <w:rFonts w:ascii="Arial" w:hAnsi="Arial" w:cs="Arial"/>
          <w:sz w:val="20"/>
          <w:szCs w:val="20"/>
          <w:rPrChange w:id="6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6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main. </w:t>
      </w:r>
    </w:p>
    <w:p w14:paraId="101A6243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643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644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Les SIG sur R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6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 </w:t>
      </w:r>
    </w:p>
    <w:p w14:paraId="5F38611B" w14:textId="77777777" w:rsidR="002958A0" w:rsidRPr="00850AFF" w:rsidRDefault="002958A0" w:rsidP="002958A0">
      <w:pPr>
        <w:jc w:val="both"/>
        <w:rPr>
          <w:rFonts w:ascii="Arial" w:hAnsi="Arial" w:cs="Arial"/>
          <w:sz w:val="20"/>
          <w:szCs w:val="20"/>
          <w:rPrChange w:id="6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6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6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 vous introduira </w:t>
      </w:r>
      <w:r w:rsidRPr="00850AFF">
        <w:rPr>
          <w:rFonts w:ascii="Arial" w:hAnsi="Arial" w:cs="Arial"/>
          <w:sz w:val="20"/>
          <w:szCs w:val="20"/>
          <w:rPrChange w:id="65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65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des SIG sur R, </w:t>
      </w:r>
      <w:r w:rsidRPr="00850AFF">
        <w:rPr>
          <w:rFonts w:ascii="Arial" w:hAnsi="Arial" w:cs="Arial"/>
          <w:sz w:val="20"/>
          <w:szCs w:val="20"/>
          <w:rPrChange w:id="65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travers la cr</w:t>
      </w:r>
      <w:r w:rsidRPr="00850AFF">
        <w:rPr>
          <w:rFonts w:ascii="Arial" w:hAnsi="Arial" w:cs="Arial"/>
          <w:sz w:val="20"/>
          <w:szCs w:val="20"/>
          <w:rPrChange w:id="6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ation de </w:t>
      </w:r>
      <w:r w:rsidRPr="00850AFF">
        <w:rPr>
          <w:rFonts w:ascii="Arial" w:hAnsi="Arial" w:cs="Arial"/>
          <w:sz w:val="20"/>
          <w:szCs w:val="20"/>
          <w:rPrChange w:id="659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cartes avec des donn</w:t>
      </w:r>
      <w:r w:rsidRPr="00850AFF">
        <w:rPr>
          <w:rFonts w:ascii="Arial" w:hAnsi="Arial" w:cs="Arial"/>
          <w:sz w:val="20"/>
          <w:szCs w:val="20"/>
          <w:rPrChange w:id="660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es </w:t>
      </w:r>
      <w:r w:rsidRPr="00850AFF">
        <w:rPr>
          <w:rFonts w:ascii="Arial" w:hAnsi="Arial" w:cs="Arial"/>
          <w:b/>
          <w:bCs/>
          <w:sz w:val="20"/>
          <w:szCs w:val="20"/>
          <w:rPrChange w:id="66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raster</w:t>
      </w:r>
      <w:r w:rsidRPr="00850AFF">
        <w:rPr>
          <w:rFonts w:ascii="Arial" w:hAnsi="Arial" w:cs="Arial"/>
          <w:sz w:val="20"/>
          <w:szCs w:val="20"/>
          <w:rPrChange w:id="6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continues, comme l</w:t>
      </w:r>
      <w:r w:rsidRPr="00850AFF">
        <w:rPr>
          <w:rFonts w:ascii="Arial" w:hAnsi="Arial" w:cs="Arial"/>
          <w:sz w:val="20"/>
          <w:szCs w:val="20"/>
          <w:rPrChange w:id="66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6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66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vation ou la temp</w:t>
      </w:r>
      <w:r w:rsidRPr="00850AFF">
        <w:rPr>
          <w:rFonts w:ascii="Arial" w:hAnsi="Arial" w:cs="Arial"/>
          <w:sz w:val="20"/>
          <w:szCs w:val="20"/>
          <w:rPrChange w:id="66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rature) </w:t>
      </w:r>
      <w:r w:rsidRPr="00850AFF">
        <w:rPr>
          <w:rFonts w:ascii="Arial" w:hAnsi="Arial" w:cs="Arial"/>
          <w:sz w:val="20"/>
          <w:szCs w:val="20"/>
          <w:rPrChange w:id="67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et </w:t>
      </w:r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67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vector</w:t>
      </w:r>
      <w:proofErr w:type="spellEnd"/>
      <w:r w:rsidRPr="00850AFF">
        <w:rPr>
          <w:rFonts w:ascii="Arial" w:hAnsi="Arial" w:cs="Arial"/>
          <w:sz w:val="20"/>
          <w:szCs w:val="20"/>
          <w:rPrChange w:id="6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discr</w:t>
      </w:r>
      <w:r w:rsidRPr="00850AFF">
        <w:rPr>
          <w:rFonts w:ascii="Arial" w:hAnsi="Arial" w:cs="Arial"/>
          <w:sz w:val="20"/>
          <w:szCs w:val="20"/>
          <w:rPrChange w:id="6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tes, comme des sites ou des rivi</w:t>
      </w:r>
      <w:r w:rsidRPr="00850AFF">
        <w:rPr>
          <w:rFonts w:ascii="Arial" w:hAnsi="Arial" w:cs="Arial"/>
          <w:sz w:val="20"/>
          <w:szCs w:val="20"/>
          <w:rPrChange w:id="6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res). Nous verrons </w:t>
      </w:r>
      <w:r w:rsidRPr="00850AFF">
        <w:rPr>
          <w:rFonts w:ascii="Arial" w:hAnsi="Arial" w:cs="Arial"/>
          <w:sz w:val="20"/>
          <w:szCs w:val="20"/>
          <w:rPrChange w:id="6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galement comment explorer </w:t>
      </w:r>
      <w:r w:rsidR="001E60B4" w:rsidRPr="00850AFF">
        <w:rPr>
          <w:rFonts w:ascii="Arial" w:hAnsi="Arial" w:cs="Arial"/>
          <w:sz w:val="20"/>
          <w:szCs w:val="20"/>
          <w:rPrChange w:id="6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analyser sommairement ces donn</w:t>
      </w:r>
      <w:r w:rsidR="001E60B4" w:rsidRPr="00850AFF">
        <w:rPr>
          <w:rFonts w:ascii="Arial" w:hAnsi="Arial" w:cs="Arial"/>
          <w:sz w:val="20"/>
          <w:szCs w:val="20"/>
          <w:rPrChange w:id="6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spatialis</w:t>
      </w:r>
      <w:r w:rsidR="001E60B4" w:rsidRPr="00850AFF">
        <w:rPr>
          <w:rFonts w:ascii="Arial" w:hAnsi="Arial" w:cs="Arial"/>
          <w:sz w:val="20"/>
          <w:szCs w:val="20"/>
          <w:rPrChange w:id="68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es. </w:t>
      </w:r>
    </w:p>
    <w:p w14:paraId="10F22E90" w14:textId="71CF2CB0" w:rsidR="001E60B4" w:rsidDel="00D80705" w:rsidRDefault="001E60B4" w:rsidP="00A72308">
      <w:pPr>
        <w:jc w:val="both"/>
        <w:rPr>
          <w:del w:id="685" w:author="aymeric hermann" w:date="2023-01-24T23:32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6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Nous vous conseillons dans la mesure du possible d</w:t>
      </w:r>
      <w:r w:rsidRPr="00850AFF">
        <w:rPr>
          <w:rFonts w:ascii="Arial" w:hAnsi="Arial" w:cs="Arial"/>
          <w:sz w:val="20"/>
          <w:szCs w:val="20"/>
          <w:rPrChange w:id="68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assister aux 4 s</w:t>
      </w:r>
      <w:r w:rsidRPr="00850AFF">
        <w:rPr>
          <w:rFonts w:ascii="Arial" w:hAnsi="Arial" w:cs="Arial"/>
          <w:sz w:val="20"/>
          <w:szCs w:val="20"/>
          <w:rPrChange w:id="68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ances, car les notions importantes seront abord</w:t>
      </w:r>
      <w:r w:rsidRPr="00850AFF">
        <w:rPr>
          <w:rFonts w:ascii="Arial" w:hAnsi="Arial" w:cs="Arial"/>
          <w:sz w:val="20"/>
          <w:szCs w:val="20"/>
          <w:rPrChange w:id="69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au fur et </w:t>
      </w:r>
      <w:r w:rsidRPr="00850AFF">
        <w:rPr>
          <w:rFonts w:ascii="Arial" w:hAnsi="Arial" w:cs="Arial"/>
          <w:sz w:val="20"/>
          <w:szCs w:val="20"/>
          <w:rPrChange w:id="69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9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mesure et serviront d</w:t>
      </w:r>
      <w:r w:rsidRPr="00850AFF">
        <w:rPr>
          <w:rFonts w:ascii="Arial" w:hAnsi="Arial" w:cs="Arial"/>
          <w:sz w:val="20"/>
          <w:szCs w:val="20"/>
          <w:rPrChange w:id="69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s</w:t>
      </w:r>
      <w:r w:rsidRPr="00850AFF">
        <w:rPr>
          <w:rFonts w:ascii="Arial" w:hAnsi="Arial" w:cs="Arial"/>
          <w:sz w:val="20"/>
          <w:szCs w:val="20"/>
          <w:rPrChange w:id="69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sur l</w:t>
      </w:r>
      <w:r w:rsidRPr="00850AFF">
        <w:rPr>
          <w:rFonts w:ascii="Arial" w:hAnsi="Arial" w:cs="Arial"/>
          <w:sz w:val="20"/>
          <w:szCs w:val="20"/>
          <w:rPrChange w:id="69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70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autre. </w:t>
      </w:r>
    </w:p>
    <w:p w14:paraId="33F251A7" w14:textId="77777777" w:rsidR="00D80705" w:rsidRPr="00850AFF" w:rsidRDefault="00D80705" w:rsidP="00D80705">
      <w:pPr>
        <w:jc w:val="both"/>
        <w:rPr>
          <w:ins w:id="701" w:author="aymeric hermann" w:date="2023-01-24T23:39:00Z"/>
          <w:rFonts w:ascii="Arial" w:hAnsi="Arial" w:cs="Arial"/>
          <w:sz w:val="20"/>
          <w:szCs w:val="20"/>
          <w:rPrChange w:id="702" w:author="aymeric hermann" w:date="2023-01-24T23:37:00Z">
            <w:rPr>
              <w:ins w:id="703" w:author="aymeric hermann" w:date="2023-01-24T23:39:00Z"/>
              <w:rFonts w:ascii="Century Gothic" w:hAnsi="Century Gothic" w:cs="Al Tarikh"/>
              <w:sz w:val="18"/>
              <w:szCs w:val="18"/>
            </w:rPr>
          </w:rPrChange>
        </w:rPr>
      </w:pPr>
    </w:p>
    <w:p w14:paraId="0057907D" w14:textId="6A6428C4" w:rsidR="004D1E66" w:rsidRDefault="004D1E66" w:rsidP="00A72308">
      <w:pPr>
        <w:jc w:val="both"/>
        <w:rPr>
          <w:ins w:id="704" w:author="aymeric hermann" w:date="2023-01-24T23:39:00Z"/>
          <w:rFonts w:ascii="Arial" w:hAnsi="Arial" w:cs="Arial"/>
        </w:rPr>
      </w:pPr>
    </w:p>
    <w:p w14:paraId="1F7CCEE8" w14:textId="121A5CBF" w:rsidR="00D80705" w:rsidRDefault="00D80705" w:rsidP="00A72308">
      <w:pPr>
        <w:jc w:val="both"/>
        <w:rPr>
          <w:ins w:id="705" w:author="aymeric hermann" w:date="2023-01-24T23:39:00Z"/>
          <w:rFonts w:ascii="Arial" w:hAnsi="Arial" w:cs="Arial"/>
        </w:rPr>
      </w:pPr>
    </w:p>
    <w:p w14:paraId="1864C349" w14:textId="6CA48E53" w:rsidR="00D80705" w:rsidRDefault="00D80705" w:rsidP="00A72308">
      <w:pPr>
        <w:jc w:val="both"/>
        <w:rPr>
          <w:ins w:id="706" w:author="aymeric hermann" w:date="2023-01-24T23:39:00Z"/>
          <w:rFonts w:ascii="Arial" w:hAnsi="Arial" w:cs="Arial"/>
        </w:rPr>
      </w:pPr>
    </w:p>
    <w:p w14:paraId="7FF4F8F0" w14:textId="73FF19E0" w:rsidR="00D80705" w:rsidRDefault="00D80705" w:rsidP="00A72308">
      <w:pPr>
        <w:jc w:val="both"/>
        <w:rPr>
          <w:ins w:id="707" w:author="aymeric hermann" w:date="2023-01-24T23:39:00Z"/>
          <w:rFonts w:ascii="Arial" w:hAnsi="Arial" w:cs="Arial"/>
        </w:rPr>
      </w:pPr>
    </w:p>
    <w:p w14:paraId="1C90AEF9" w14:textId="75953F06" w:rsidR="00D80705" w:rsidRDefault="00D80705" w:rsidP="00A72308">
      <w:pPr>
        <w:jc w:val="both"/>
        <w:rPr>
          <w:ins w:id="708" w:author="aymeric hermann" w:date="2023-01-24T23:39:00Z"/>
          <w:rFonts w:ascii="Arial" w:hAnsi="Arial" w:cs="Arial"/>
        </w:rPr>
      </w:pPr>
    </w:p>
    <w:p w14:paraId="799FCEB3" w14:textId="02C99D3F" w:rsidR="00D80705" w:rsidRDefault="00D80705" w:rsidP="00A72308">
      <w:pPr>
        <w:jc w:val="both"/>
        <w:rPr>
          <w:ins w:id="709" w:author="aymeric hermann" w:date="2023-01-24T23:39:00Z"/>
          <w:rFonts w:ascii="Arial" w:hAnsi="Arial" w:cs="Arial"/>
        </w:rPr>
      </w:pPr>
    </w:p>
    <w:p w14:paraId="0BA222E0" w14:textId="6620AC90" w:rsidR="00D80705" w:rsidRDefault="00D80705" w:rsidP="00A72308">
      <w:pPr>
        <w:jc w:val="both"/>
        <w:rPr>
          <w:ins w:id="710" w:author="aymeric hermann" w:date="2023-01-24T23:39:00Z"/>
          <w:rFonts w:ascii="Arial" w:hAnsi="Arial" w:cs="Arial"/>
        </w:rPr>
      </w:pPr>
    </w:p>
    <w:p w14:paraId="0E890233" w14:textId="39260651" w:rsidR="00D80705" w:rsidRDefault="00D80705" w:rsidP="00A72308">
      <w:pPr>
        <w:jc w:val="both"/>
        <w:rPr>
          <w:ins w:id="711" w:author="aymeric hermann" w:date="2023-01-24T23:39:00Z"/>
          <w:rFonts w:ascii="Arial" w:hAnsi="Arial" w:cs="Arial"/>
        </w:rPr>
      </w:pPr>
    </w:p>
    <w:p w14:paraId="02CD1637" w14:textId="10D9E5B8" w:rsidR="00D80705" w:rsidRDefault="00D80705" w:rsidP="00A72308">
      <w:pPr>
        <w:jc w:val="both"/>
        <w:rPr>
          <w:ins w:id="712" w:author="aymeric hermann" w:date="2023-01-24T23:39:00Z"/>
          <w:rFonts w:ascii="Arial" w:hAnsi="Arial" w:cs="Arial"/>
        </w:rPr>
      </w:pPr>
    </w:p>
    <w:p w14:paraId="124E7DFE" w14:textId="0C33C621" w:rsidR="00D80705" w:rsidRDefault="00D80705" w:rsidP="00A72308">
      <w:pPr>
        <w:jc w:val="both"/>
        <w:rPr>
          <w:ins w:id="713" w:author="aymeric hermann" w:date="2023-01-24T23:39:00Z"/>
          <w:rFonts w:ascii="Arial" w:hAnsi="Arial" w:cs="Arial"/>
        </w:rPr>
      </w:pPr>
    </w:p>
    <w:p w14:paraId="35F1176A" w14:textId="29AAC333" w:rsidR="00EE5D56" w:rsidRPr="00D80705" w:rsidRDefault="00EE5D56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4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pPrChange w:id="715" w:author="aymeric hermann" w:date="2023-01-24T23:39:00Z">
          <w:pPr>
            <w:pStyle w:val="Heading1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6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t>Quelques ressources pour aller plus loin</w:t>
      </w:r>
      <w:del w:id="717" w:author="aymeric hermann" w:date="2023-01-24T23:19:00Z">
        <w:r w:rsidRPr="00D80705" w:rsidDel="00F778E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718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18"/>
                <w:szCs w:val="18"/>
              </w:rPr>
            </w:rPrChange>
          </w:rPr>
          <w:delText>…</w:delText>
        </w:r>
      </w:del>
    </w:p>
    <w:p w14:paraId="1DA015D8" w14:textId="77777777" w:rsidR="00D80705" w:rsidRDefault="00D80705" w:rsidP="00951388">
      <w:pPr>
        <w:spacing w:after="0"/>
        <w:jc w:val="both"/>
        <w:rPr>
          <w:ins w:id="719" w:author="aymeric hermann" w:date="2023-01-24T23:39:00Z"/>
          <w:rFonts w:ascii="Arial" w:hAnsi="Arial" w:cs="Arial"/>
          <w:sz w:val="20"/>
          <w:szCs w:val="20"/>
        </w:rPr>
      </w:pPr>
    </w:p>
    <w:p w14:paraId="3AB2D0E0" w14:textId="03DBA2C4" w:rsidR="004D1E66" w:rsidRDefault="00EE5D56" w:rsidP="00951388">
      <w:pPr>
        <w:spacing w:after="0"/>
        <w:jc w:val="both"/>
        <w:rPr>
          <w:ins w:id="720" w:author="aymeric hermann" w:date="2023-01-24T23:40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7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quelques ressources </w:t>
      </w:r>
      <w:r w:rsidR="0073701E" w:rsidRPr="00850AFF">
        <w:rPr>
          <w:rFonts w:ascii="Arial" w:hAnsi="Arial" w:cs="Arial"/>
          <w:sz w:val="20"/>
          <w:szCs w:val="20"/>
          <w:rPrChange w:id="7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si vous souhaitez vous renseigner </w:t>
      </w:r>
      <w:del w:id="723" w:author="aymeric hermann" w:date="2023-01-24T23:42:00Z">
        <w:r w:rsidR="0073701E" w:rsidRPr="00850AFF" w:rsidDel="00D80705">
          <w:rPr>
            <w:rFonts w:ascii="Arial" w:hAnsi="Arial" w:cs="Arial"/>
            <w:sz w:val="20"/>
            <w:szCs w:val="20"/>
            <w:rPrChange w:id="72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un peu </w:delText>
        </w:r>
      </w:del>
      <w:r w:rsidR="0073701E" w:rsidRPr="00850AFF">
        <w:rPr>
          <w:rFonts w:ascii="Arial" w:hAnsi="Arial" w:cs="Arial"/>
          <w:sz w:val="20"/>
          <w:szCs w:val="20"/>
          <w:rPrChange w:id="7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sur les possibilit</w:t>
      </w:r>
      <w:r w:rsidR="0073701E" w:rsidRPr="00850AFF">
        <w:rPr>
          <w:rFonts w:ascii="Arial" w:hAnsi="Arial" w:cs="Arial"/>
          <w:sz w:val="20"/>
          <w:szCs w:val="20"/>
          <w:rPrChange w:id="7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7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</w:t>
      </w:r>
      <w:r w:rsidR="0073701E" w:rsidRPr="00850AFF">
        <w:rPr>
          <w:rFonts w:ascii="Arial" w:hAnsi="Arial" w:cs="Arial"/>
          <w:sz w:val="20"/>
          <w:szCs w:val="20"/>
          <w:rPrChange w:id="728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utilisation de R</w:t>
      </w:r>
      <w:del w:id="730" w:author="aymeric hermann" w:date="2023-01-24T23:06:00Z">
        <w:r w:rsidR="0073701E" w:rsidRPr="00850AFF" w:rsidDel="004D1E66">
          <w:rPr>
            <w:rFonts w:ascii="Arial" w:hAnsi="Arial" w:cs="Arial"/>
            <w:sz w:val="20"/>
            <w:szCs w:val="20"/>
            <w:rPrChange w:id="73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732" w:author="aymeric hermann" w:date="2023-01-24T23:06:00Z">
        <w:r w:rsidR="004D1E66" w:rsidRPr="00850AFF">
          <w:rPr>
            <w:rFonts w:ascii="Arial" w:hAnsi="Arial" w:cs="Arial"/>
            <w:sz w:val="20"/>
            <w:szCs w:val="20"/>
            <w:rPrChange w:id="733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 :</w:t>
        </w:r>
      </w:ins>
    </w:p>
    <w:p w14:paraId="18A70090" w14:textId="31931A7B" w:rsidR="00D80705" w:rsidRDefault="00D80705" w:rsidP="00951388">
      <w:pPr>
        <w:spacing w:after="0"/>
        <w:jc w:val="both"/>
        <w:rPr>
          <w:ins w:id="734" w:author="aymeric hermann" w:date="2023-01-24T23:40:00Z"/>
          <w:rFonts w:ascii="Arial" w:hAnsi="Arial" w:cs="Arial"/>
          <w:sz w:val="20"/>
          <w:szCs w:val="20"/>
        </w:rPr>
      </w:pPr>
    </w:p>
    <w:p w14:paraId="736B9F06" w14:textId="77777777" w:rsidR="00D80705" w:rsidRPr="00850AFF" w:rsidRDefault="00D80705" w:rsidP="00951388">
      <w:pPr>
        <w:spacing w:after="0"/>
        <w:jc w:val="both"/>
        <w:rPr>
          <w:ins w:id="735" w:author="aymeric hermann" w:date="2023-01-24T23:08:00Z"/>
          <w:rFonts w:ascii="Arial" w:hAnsi="Arial" w:cs="Arial"/>
          <w:sz w:val="20"/>
          <w:szCs w:val="20"/>
          <w:rPrChange w:id="736" w:author="aymeric hermann" w:date="2023-01-24T23:37:00Z">
            <w:rPr>
              <w:ins w:id="737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0B37D6CD" w14:textId="22499106" w:rsidR="004D1E66" w:rsidRPr="00850AFF" w:rsidRDefault="00F44CEF" w:rsidP="00951388">
      <w:pPr>
        <w:spacing w:after="0"/>
        <w:jc w:val="both"/>
        <w:rPr>
          <w:rFonts w:ascii="Arial" w:hAnsi="Arial" w:cs="Arial"/>
          <w:sz w:val="20"/>
          <w:szCs w:val="20"/>
          <w:rPrChange w:id="7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739" w:author="aymeric hermann" w:date="2023-01-25T14:21:00Z">
          <w:pPr>
            <w:jc w:val="both"/>
          </w:pPr>
        </w:pPrChange>
      </w:pPr>
      <w:ins w:id="740" w:author="aymeric hermann" w:date="2023-01-24T23:08:00Z">
        <w:r w:rsidRPr="00850AFF">
          <w:rPr>
            <w:rFonts w:ascii="Arial" w:hAnsi="Arial" w:cs="Arial"/>
            <w:noProof/>
            <w:rPrChange w:id="741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15D437CB" wp14:editId="41BB0B98">
              <wp:simplePos x="0" y="0"/>
              <wp:positionH relativeFrom="column">
                <wp:posOffset>75737</wp:posOffset>
              </wp:positionH>
              <wp:positionV relativeFrom="paragraph">
                <wp:posOffset>32385</wp:posOffset>
              </wp:positionV>
              <wp:extent cx="1167130" cy="877570"/>
              <wp:effectExtent l="0" t="0" r="1270" b="0"/>
              <wp:wrapTight wrapText="bothSides">
                <wp:wrapPolygon edited="0">
                  <wp:start x="0" y="0"/>
                  <wp:lineTo x="0" y="21256"/>
                  <wp:lineTo x="21388" y="21256"/>
                  <wp:lineTo x="21388" y="0"/>
                  <wp:lineTo x="0" y="0"/>
                </wp:wrapPolygon>
              </wp:wrapTight>
              <wp:docPr id="1" name="Picture 1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7130" cy="877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D1E66" w:rsidRPr="00850AFF">
          <w:rPr>
            <w:rFonts w:ascii="Arial" w:hAnsi="Arial" w:cs="Arial"/>
            <w:rPrChange w:id="742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rPrChange w:id="743" w:author="aymeric hermann" w:date="2023-01-24T23:37:00Z">
              <w:rPr/>
            </w:rPrChange>
          </w:rPr>
          <w:instrText xml:space="preserve"> INCLUDEPICTURE "https://www.rstudio.com/blog/artist-in-residence/ggplot2_masterpiece.png" \* MERGEFORMATINET </w:instrText>
        </w:r>
        <w:r w:rsidR="00000000" w:rsidRPr="00951388">
          <w:rPr>
            <w:rFonts w:ascii="Arial" w:hAnsi="Arial" w:cs="Arial"/>
          </w:rPr>
          <w:fldChar w:fldCharType="separate"/>
        </w:r>
        <w:r w:rsidR="004D1E66" w:rsidRPr="00850AFF">
          <w:rPr>
            <w:rFonts w:ascii="Arial" w:hAnsi="Arial" w:cs="Arial"/>
            <w:rPrChange w:id="744" w:author="aymeric hermann" w:date="2023-01-24T23:37:00Z">
              <w:rPr/>
            </w:rPrChange>
          </w:rPr>
          <w:fldChar w:fldCharType="end"/>
        </w:r>
      </w:ins>
    </w:p>
    <w:p w14:paraId="54D41963" w14:textId="77777777" w:rsidR="004D1E66" w:rsidRPr="00850AFF" w:rsidRDefault="004D1E66" w:rsidP="00951388">
      <w:pPr>
        <w:spacing w:after="0"/>
        <w:ind w:left="2127"/>
        <w:rPr>
          <w:ins w:id="745" w:author="aymeric hermann" w:date="2023-01-24T23:08:00Z"/>
          <w:rFonts w:ascii="Arial" w:hAnsi="Arial" w:cs="Arial"/>
          <w:sz w:val="20"/>
          <w:szCs w:val="20"/>
          <w:rPrChange w:id="746" w:author="aymeric hermann" w:date="2023-01-24T23:37:00Z">
            <w:rPr>
              <w:ins w:id="747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  <w:pPrChange w:id="748" w:author="aymeric hermann" w:date="2023-01-25T14:24:00Z">
          <w:pPr>
            <w:ind w:left="284"/>
          </w:pPr>
        </w:pPrChange>
      </w:pPr>
    </w:p>
    <w:p w14:paraId="057801AC" w14:textId="77282C8B" w:rsidR="004D1E66" w:rsidDel="00951388" w:rsidRDefault="00F44CEF" w:rsidP="00951388">
      <w:pPr>
        <w:spacing w:after="0"/>
        <w:ind w:left="2127"/>
        <w:rPr>
          <w:del w:id="749" w:author="aymeric hermann" w:date="2023-01-24T23:02:00Z"/>
          <w:rFonts w:ascii="Arial" w:hAnsi="Arial" w:cs="Arial"/>
          <w:sz w:val="20"/>
          <w:szCs w:val="20"/>
        </w:rPr>
        <w:pPrChange w:id="750" w:author="aymeric hermann" w:date="2023-01-25T14:24:00Z">
          <w:pPr>
            <w:ind w:left="2410"/>
          </w:pPr>
        </w:pPrChange>
      </w:pPr>
      <w:ins w:id="751" w:author="aymeric hermann" w:date="2023-01-24T23:10:00Z">
        <w:r w:rsidRPr="00850AFF">
          <w:rPr>
            <w:rFonts w:ascii="Arial" w:hAnsi="Arial" w:cs="Arial"/>
            <w:sz w:val="20"/>
            <w:szCs w:val="20"/>
            <w:rPrChange w:id="752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L</w:t>
        </w:r>
      </w:ins>
      <w:del w:id="753" w:author="aymeric hermann" w:date="2023-01-24T23:07:00Z">
        <w:r w:rsidR="00EE5D56" w:rsidRPr="00850AFF" w:rsidDel="004D1E66">
          <w:rPr>
            <w:rFonts w:ascii="Arial" w:hAnsi="Arial" w:cs="Arial"/>
            <w:sz w:val="20"/>
            <w:szCs w:val="20"/>
            <w:rPrChange w:id="75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l</w:delText>
        </w:r>
      </w:del>
      <w:r w:rsidR="00EE5D56" w:rsidRPr="00850AFF">
        <w:rPr>
          <w:rFonts w:ascii="Arial" w:hAnsi="Arial" w:cs="Arial"/>
          <w:sz w:val="20"/>
          <w:szCs w:val="20"/>
          <w:rPrChange w:id="75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blog d'Allison Horst</w:t>
      </w:r>
      <w:r w:rsidR="0073701E" w:rsidRPr="00850AFF">
        <w:rPr>
          <w:rFonts w:ascii="Arial" w:hAnsi="Arial" w:cs="Arial"/>
          <w:sz w:val="20"/>
          <w:szCs w:val="20"/>
          <w:rPrChange w:id="7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</w:t>
      </w:r>
      <w:r w:rsidR="0073701E" w:rsidRPr="00850AFF">
        <w:rPr>
          <w:rFonts w:ascii="Arial" w:hAnsi="Arial" w:cs="Arial"/>
          <w:sz w:val="20"/>
          <w:szCs w:val="20"/>
          <w:rPrChange w:id="7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="0073701E" w:rsidRPr="00850AFF">
        <w:rPr>
          <w:rFonts w:ascii="Arial" w:hAnsi="Arial" w:cs="Arial"/>
          <w:sz w:val="20"/>
          <w:szCs w:val="20"/>
          <w:rPrChange w:id="7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vulgarise</w:t>
      </w:r>
      <w:r w:rsidR="0073701E" w:rsidRPr="00850AFF">
        <w:rPr>
          <w:rFonts w:ascii="Arial" w:hAnsi="Arial" w:cs="Arial"/>
          <w:sz w:val="20"/>
          <w:szCs w:val="20"/>
          <w:rPrChange w:id="75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73701E" w:rsidRPr="00850AFF">
        <w:rPr>
          <w:rFonts w:ascii="Arial" w:hAnsi="Arial" w:cs="Arial"/>
          <w:sz w:val="20"/>
          <w:szCs w:val="20"/>
          <w:rPrChange w:id="7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 sous la forme d</w:t>
      </w:r>
      <w:r w:rsidR="0073701E" w:rsidRPr="00850AFF">
        <w:rPr>
          <w:rFonts w:ascii="Arial" w:hAnsi="Arial" w:cs="Arial"/>
          <w:sz w:val="20"/>
          <w:szCs w:val="20"/>
          <w:rPrChange w:id="76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illustrations</w:t>
      </w:r>
      <w:r w:rsidR="0073701E" w:rsidRPr="00850AFF">
        <w:rPr>
          <w:rFonts w:ascii="Arial" w:hAnsi="Arial" w:cs="Arial"/>
          <w:sz w:val="20"/>
          <w:szCs w:val="20"/>
          <w:rPrChange w:id="76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73701E" w:rsidRPr="00850AFF">
        <w:rPr>
          <w:rFonts w:ascii="Arial" w:hAnsi="Arial" w:cs="Arial"/>
          <w:sz w:val="20"/>
          <w:szCs w:val="20"/>
          <w:rPrChange w:id="76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moveFromRangeStart w:id="765" w:author="aymeric hermann" w:date="2023-01-24T23:07:00Z" w:name="move125494043"/>
    <w:p w14:paraId="379925F8" w14:textId="28896EEB" w:rsidR="00EE5D56" w:rsidDel="00951388" w:rsidRDefault="00000000" w:rsidP="00951388">
      <w:pPr>
        <w:spacing w:after="0"/>
        <w:ind w:left="2127"/>
        <w:rPr>
          <w:del w:id="766" w:author="aymeric hermann" w:date="2023-01-25T14:22:00Z"/>
          <w:rFonts w:ascii="Arial" w:hAnsi="Arial" w:cs="Arial"/>
          <w:sz w:val="20"/>
          <w:szCs w:val="20"/>
        </w:rPr>
        <w:pPrChange w:id="767" w:author="aymeric hermann" w:date="2023-01-25T14:24:00Z">
          <w:pPr>
            <w:spacing w:after="0"/>
            <w:ind w:left="2410"/>
          </w:pPr>
        </w:pPrChange>
      </w:pPr>
      <w:moveFrom w:id="768" w:author="aymeric hermann" w:date="2023-01-24T23:07:00Z">
        <w:r w:rsidRPr="00850AFF" w:rsidDel="004D1E66">
          <w:rPr>
            <w:rFonts w:ascii="Arial" w:hAnsi="Arial" w:cs="Arial"/>
            <w:rPrChange w:id="769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rPrChange w:id="77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instrText>HYPERLINK "https://blog.rstudio.com/2019/11/18/artist-in-residence/"</w:instrText>
        </w:r>
      </w:moveFrom>
      <w:del w:id="771" w:author="aymeric hermann" w:date="2023-01-24T23:07:00Z">
        <w:r w:rsidRPr="00951388" w:rsidDel="004D1E66">
          <w:rPr>
            <w:rFonts w:ascii="Arial" w:hAnsi="Arial" w:cs="Arial"/>
          </w:rPr>
        </w:r>
      </w:del>
      <w:moveFrom w:id="772" w:author="aymeric hermann" w:date="2023-01-24T23:07:00Z">
        <w:r w:rsidRPr="00850AFF" w:rsidDel="004D1E66">
          <w:rPr>
            <w:rFonts w:ascii="Arial" w:hAnsi="Arial" w:cs="Arial"/>
            <w:rPrChange w:id="77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4D1E66">
          <w:rPr>
            <w:rStyle w:val="Hyperlink"/>
            <w:rFonts w:ascii="Arial" w:hAnsi="Arial" w:cs="Arial"/>
            <w:sz w:val="20"/>
            <w:szCs w:val="20"/>
            <w:rPrChange w:id="77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t>https://blog.rstudio.com/2019/11/18/artist-in-residence/</w: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77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4D1E66">
          <w:rPr>
            <w:rFonts w:ascii="Arial" w:hAnsi="Arial" w:cs="Arial"/>
            <w:rPrChange w:id="77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moveFrom>
      <w:moveFromRangeEnd w:id="765"/>
    </w:p>
    <w:p w14:paraId="3B70FDFF" w14:textId="77777777" w:rsidR="00951388" w:rsidRPr="00850AFF" w:rsidRDefault="00951388" w:rsidP="00951388">
      <w:pPr>
        <w:spacing w:after="0"/>
        <w:ind w:left="2127"/>
        <w:rPr>
          <w:ins w:id="777" w:author="aymeric hermann" w:date="2023-01-25T14:22:00Z"/>
          <w:rFonts w:ascii="Arial" w:hAnsi="Arial" w:cs="Arial"/>
          <w:rPrChange w:id="778" w:author="aymeric hermann" w:date="2023-01-24T23:37:00Z">
            <w:rPr>
              <w:ins w:id="779" w:author="aymeric hermann" w:date="2023-01-25T14:22:00Z"/>
              <w:rFonts w:ascii="Century Gothic" w:hAnsi="Century Gothic" w:cs="Al Tarikh"/>
              <w:sz w:val="18"/>
              <w:szCs w:val="18"/>
            </w:rPr>
          </w:rPrChange>
        </w:rPr>
        <w:pPrChange w:id="780" w:author="aymeric hermann" w:date="2023-01-25T14:24:00Z">
          <w:pPr>
            <w:jc w:val="both"/>
          </w:pPr>
        </w:pPrChange>
      </w:pPr>
    </w:p>
    <w:p w14:paraId="0D2349F5" w14:textId="0EB176D1" w:rsidR="004D1E66" w:rsidRPr="00951388" w:rsidRDefault="00951388" w:rsidP="00951388">
      <w:pPr>
        <w:spacing w:after="0"/>
        <w:ind w:left="2127"/>
        <w:rPr>
          <w:ins w:id="781" w:author="aymeric hermann" w:date="2023-01-24T23:08:00Z"/>
          <w:rFonts w:ascii="Arial" w:hAnsi="Arial" w:cs="Arial"/>
          <w:b/>
          <w:bCs/>
          <w:sz w:val="20"/>
          <w:szCs w:val="20"/>
          <w:rPrChange w:id="782" w:author="aymeric hermann" w:date="2023-01-25T14:22:00Z">
            <w:rPr>
              <w:ins w:id="783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  <w:pPrChange w:id="784" w:author="aymeric hermann" w:date="2023-01-25T14:24:00Z">
          <w:pPr>
            <w:spacing w:after="0"/>
            <w:jc w:val="both"/>
          </w:pPr>
        </w:pPrChange>
      </w:pPr>
      <w:ins w:id="785" w:author="aymeric hermann" w:date="2023-01-25T14:24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8EDD962" wp14:editId="2DD15992">
              <wp:extent cx="259492" cy="259492"/>
              <wp:effectExtent l="0" t="0" r="0" b="0"/>
              <wp:docPr id="6" name="Picture 6" descr="External Link Icon Stock Illustration - Download Image Now - Hyperlink, Icon,  Link - Chain Part - iStock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External Link Icon Stock Illustration - Download Image Now - Hyperlink, Icon,  Link - Chain Part - iStock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  <w:moveToRangeStart w:id="786" w:author="aymeric hermann" w:date="2023-01-24T23:07:00Z" w:name="move125494043"/>
      <w:moveTo w:id="787" w:author="aymeric hermann" w:date="2023-01-24T23:07:00Z">
        <w:del w:id="788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89" w:author="aymeric hermann" w:date="2023-01-25T14:22:00Z">
                <w:rPr/>
              </w:rPrChange>
            </w:rPr>
            <w:fldChar w:fldCharType="begin"/>
          </w:r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0" w:author="aymeric hermann" w:date="2023-01-25T14:22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  <w:delInstrText>HYPERLINK "https://blog.rstudio.com/2019/11/18/artist-in-residence/"</w:delInstrText>
          </w:r>
        </w:del>
      </w:moveTo>
      <w:ins w:id="791" w:author="aymeric hermann" w:date="2023-01-24T23:07:00Z">
        <w:del w:id="792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3" w:author="aymeric hermann" w:date="2023-01-25T14:22:00Z">
                <w:rPr>
                  <w:rFonts w:ascii="Arial" w:hAnsi="Arial" w:cs="Arial"/>
                  <w:sz w:val="20"/>
                  <w:szCs w:val="20"/>
                </w:rPr>
              </w:rPrChange>
            </w:rPr>
          </w:r>
        </w:del>
      </w:ins>
      <w:moveTo w:id="794" w:author="aymeric hermann" w:date="2023-01-24T23:07:00Z">
        <w:del w:id="795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6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separate"/>
          </w:r>
          <w:r w:rsidR="004D1E66" w:rsidRPr="00951388" w:rsidDel="004D1E66">
            <w:rPr>
              <w:rStyle w:val="Hyperlink"/>
              <w:rFonts w:ascii="Arial" w:hAnsi="Arial" w:cs="Arial"/>
              <w:b/>
              <w:bCs/>
              <w:sz w:val="20"/>
              <w:szCs w:val="20"/>
              <w:rPrChange w:id="797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delText>https://blog.rstudio.com/2019/11/18/artist-in-residence/</w:delText>
          </w:r>
          <w:r w:rsidR="004D1E66" w:rsidRPr="00951388" w:rsidDel="004D1E66">
            <w:rPr>
              <w:rStyle w:val="Hyperlink"/>
              <w:rFonts w:ascii="Arial" w:hAnsi="Arial" w:cs="Arial"/>
              <w:b/>
              <w:bCs/>
              <w:sz w:val="20"/>
              <w:szCs w:val="20"/>
              <w:rPrChange w:id="798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end"/>
          </w:r>
        </w:del>
      </w:moveTo>
      <w:moveToRangeEnd w:id="786"/>
    </w:p>
    <w:p w14:paraId="3718C9BA" w14:textId="54EAAD54" w:rsidR="00D80705" w:rsidRDefault="00D80705" w:rsidP="00951388">
      <w:pPr>
        <w:spacing w:after="0"/>
        <w:jc w:val="both"/>
        <w:rPr>
          <w:ins w:id="799" w:author="aymeric hermann" w:date="2023-01-25T14:21:00Z"/>
          <w:rFonts w:ascii="Arial" w:hAnsi="Arial" w:cs="Arial"/>
          <w:sz w:val="20"/>
          <w:szCs w:val="20"/>
        </w:rPr>
      </w:pPr>
    </w:p>
    <w:p w14:paraId="4A0841A3" w14:textId="77777777" w:rsidR="00951388" w:rsidRDefault="00951388" w:rsidP="00951388">
      <w:pPr>
        <w:spacing w:after="0"/>
        <w:jc w:val="both"/>
        <w:rPr>
          <w:ins w:id="800" w:author="aymeric hermann" w:date="2023-01-24T23:40:00Z"/>
          <w:rFonts w:ascii="Arial" w:hAnsi="Arial" w:cs="Arial"/>
          <w:sz w:val="20"/>
          <w:szCs w:val="20"/>
        </w:rPr>
      </w:pPr>
    </w:p>
    <w:p w14:paraId="3E5F382F" w14:textId="0BEDF915" w:rsidR="00D80705" w:rsidRDefault="00D80705" w:rsidP="00951388">
      <w:pPr>
        <w:spacing w:after="0"/>
        <w:jc w:val="both"/>
        <w:rPr>
          <w:ins w:id="801" w:author="aymeric hermann" w:date="2023-01-25T14:26:00Z"/>
          <w:rFonts w:ascii="Arial" w:hAnsi="Arial" w:cs="Arial"/>
          <w:sz w:val="20"/>
          <w:szCs w:val="20"/>
        </w:rPr>
      </w:pPr>
    </w:p>
    <w:p w14:paraId="4379561F" w14:textId="77777777" w:rsidR="00951388" w:rsidRDefault="00951388" w:rsidP="00951388">
      <w:pPr>
        <w:spacing w:after="0"/>
        <w:jc w:val="both"/>
        <w:rPr>
          <w:ins w:id="802" w:author="aymeric hermann" w:date="2023-01-24T23:40:00Z"/>
          <w:rFonts w:ascii="Arial" w:hAnsi="Arial" w:cs="Arial"/>
          <w:sz w:val="20"/>
          <w:szCs w:val="20"/>
        </w:rPr>
      </w:pPr>
    </w:p>
    <w:p w14:paraId="35260056" w14:textId="73206F6A" w:rsidR="004D1E66" w:rsidRPr="00850AFF" w:rsidRDefault="00F44CEF" w:rsidP="00951388">
      <w:pPr>
        <w:spacing w:after="0"/>
        <w:jc w:val="both"/>
        <w:rPr>
          <w:ins w:id="803" w:author="aymeric hermann" w:date="2023-01-24T23:02:00Z"/>
          <w:rFonts w:ascii="Arial" w:hAnsi="Arial" w:cs="Arial"/>
          <w:sz w:val="20"/>
          <w:szCs w:val="20"/>
          <w:rPrChange w:id="804" w:author="aymeric hermann" w:date="2023-01-24T23:37:00Z">
            <w:rPr>
              <w:ins w:id="805" w:author="aymeric hermann" w:date="2023-01-24T23:02:00Z"/>
              <w:rFonts w:ascii="Times New Roman" w:hAnsi="Times New Roman" w:cs="Times New Roman"/>
              <w:sz w:val="20"/>
              <w:szCs w:val="20"/>
            </w:rPr>
          </w:rPrChange>
        </w:rPr>
      </w:pPr>
      <w:ins w:id="806" w:author="aymeric hermann" w:date="2023-01-24T23:10:00Z">
        <w:r w:rsidRPr="00850AFF">
          <w:rPr>
            <w:rFonts w:ascii="Arial" w:hAnsi="Arial" w:cs="Arial"/>
            <w:noProof/>
            <w:sz w:val="20"/>
            <w:szCs w:val="20"/>
            <w:rPrChange w:id="807" w:author="aymeric hermann" w:date="2023-01-24T23:37:00Z">
              <w:rPr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59264" behindDoc="1" locked="0" layoutInCell="1" allowOverlap="1" wp14:anchorId="322E4D7F" wp14:editId="4682FDAD">
              <wp:simplePos x="0" y="0"/>
              <wp:positionH relativeFrom="column">
                <wp:posOffset>0</wp:posOffset>
              </wp:positionH>
              <wp:positionV relativeFrom="paragraph">
                <wp:posOffset>3175</wp:posOffset>
              </wp:positionV>
              <wp:extent cx="1173827" cy="1064172"/>
              <wp:effectExtent l="0" t="0" r="0" b="3175"/>
              <wp:wrapTight wrapText="bothSides">
                <wp:wrapPolygon edited="0">
                  <wp:start x="0" y="0"/>
                  <wp:lineTo x="0" y="21407"/>
                  <wp:lineTo x="21273" y="21407"/>
                  <wp:lineTo x="21273" y="0"/>
                  <wp:lineTo x="0" y="0"/>
                </wp:wrapPolygon>
              </wp:wrapTight>
              <wp:docPr id="2" name="Picture 2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3827" cy="1064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9525EAF" w14:textId="3ACCF6B1" w:rsidR="00EE5D56" w:rsidDel="00951388" w:rsidRDefault="00EE5D56" w:rsidP="00951388">
      <w:pPr>
        <w:pStyle w:val="ListParagraph"/>
        <w:spacing w:after="0"/>
        <w:ind w:left="2127"/>
        <w:jc w:val="both"/>
        <w:rPr>
          <w:del w:id="808" w:author="aymeric hermann" w:date="2023-01-24T23:31:00Z"/>
          <w:rFonts w:ascii="Arial" w:hAnsi="Arial" w:cs="Arial"/>
          <w:sz w:val="20"/>
          <w:szCs w:val="20"/>
        </w:rPr>
      </w:pPr>
      <w:del w:id="809" w:author="aymeric hermann" w:date="2023-01-24T23:02:00Z">
        <w:r w:rsidRPr="00850AFF" w:rsidDel="004D1E66">
          <w:rPr>
            <w:rFonts w:ascii="Arial" w:hAnsi="Arial" w:cs="Arial"/>
            <w:sz w:val="20"/>
            <w:szCs w:val="20"/>
            <w:rPrChange w:id="81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r w:rsidRPr="00850AFF">
        <w:rPr>
          <w:rFonts w:ascii="Arial" w:hAnsi="Arial" w:cs="Arial"/>
          <w:sz w:val="20"/>
          <w:szCs w:val="20"/>
          <w:rPrChange w:id="8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Pr="00850AFF">
        <w:rPr>
          <w:rFonts w:ascii="Arial" w:hAnsi="Arial" w:cs="Arial"/>
          <w:sz w:val="20"/>
          <w:szCs w:val="20"/>
          <w:rPrChange w:id="8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couvrir R et </w:t>
      </w:r>
      <w:proofErr w:type="spellStart"/>
      <w:r w:rsidRPr="00850AFF">
        <w:rPr>
          <w:rFonts w:ascii="Arial" w:hAnsi="Arial" w:cs="Arial"/>
          <w:sz w:val="20"/>
          <w:szCs w:val="20"/>
          <w:rPrChange w:id="8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un manuel en fran</w:t>
      </w:r>
      <w:r w:rsidRPr="00850AFF">
        <w:rPr>
          <w:rFonts w:ascii="Arial" w:hAnsi="Arial" w:cs="Arial"/>
          <w:sz w:val="20"/>
          <w:szCs w:val="20"/>
          <w:rPrChange w:id="8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 r</w:t>
      </w:r>
      <w:r w:rsidRPr="00850AFF">
        <w:rPr>
          <w:rFonts w:ascii="Arial" w:hAnsi="Arial" w:cs="Arial"/>
          <w:sz w:val="20"/>
          <w:szCs w:val="20"/>
          <w:rPrChange w:id="8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alis</w:t>
      </w:r>
      <w:r w:rsidRPr="00850AFF">
        <w:rPr>
          <w:rFonts w:ascii="Arial" w:hAnsi="Arial" w:cs="Arial"/>
          <w:sz w:val="20"/>
          <w:szCs w:val="20"/>
          <w:rPrChange w:id="8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Thierry Zorn, Murielle </w:t>
      </w:r>
      <w:proofErr w:type="spellStart"/>
      <w:r w:rsidRPr="00850AFF">
        <w:rPr>
          <w:rFonts w:ascii="Arial" w:hAnsi="Arial" w:cs="Arial"/>
          <w:sz w:val="20"/>
          <w:szCs w:val="20"/>
          <w:rPrChange w:id="8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Lethrosne</w:t>
      </w:r>
      <w:proofErr w:type="spellEnd"/>
      <w:r w:rsidRPr="00850AFF">
        <w:rPr>
          <w:rFonts w:ascii="Arial" w:hAnsi="Arial" w:cs="Arial"/>
          <w:sz w:val="20"/>
          <w:szCs w:val="20"/>
          <w:rPrChange w:id="8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Vivien </w:t>
      </w:r>
      <w:proofErr w:type="spellStart"/>
      <w:r w:rsidRPr="00850AFF">
        <w:rPr>
          <w:rFonts w:ascii="Arial" w:hAnsi="Arial" w:cs="Arial"/>
          <w:sz w:val="20"/>
          <w:szCs w:val="20"/>
          <w:rPrChange w:id="8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Roussez</w:t>
      </w:r>
      <w:proofErr w:type="spellEnd"/>
      <w:r w:rsidRPr="00850AFF">
        <w:rPr>
          <w:rFonts w:ascii="Arial" w:hAnsi="Arial" w:cs="Arial"/>
          <w:sz w:val="20"/>
          <w:szCs w:val="20"/>
          <w:rPrChange w:id="8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Pascal </w:t>
      </w:r>
      <w:proofErr w:type="spellStart"/>
      <w:r w:rsidRPr="00850AFF">
        <w:rPr>
          <w:rFonts w:ascii="Arial" w:hAnsi="Arial" w:cs="Arial"/>
          <w:sz w:val="20"/>
          <w:szCs w:val="20"/>
          <w:rPrChange w:id="8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Irz</w:t>
      </w:r>
      <w:proofErr w:type="spellEnd"/>
      <w:r w:rsidRPr="00850AFF">
        <w:rPr>
          <w:rFonts w:ascii="Arial" w:hAnsi="Arial" w:cs="Arial"/>
          <w:sz w:val="20"/>
          <w:szCs w:val="20"/>
          <w:rPrChange w:id="8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&amp; Nicolas </w:t>
      </w:r>
      <w:proofErr w:type="spellStart"/>
      <w:r w:rsidRPr="00850AFF">
        <w:rPr>
          <w:rFonts w:ascii="Arial" w:hAnsi="Arial" w:cs="Arial"/>
          <w:sz w:val="20"/>
          <w:szCs w:val="20"/>
          <w:rPrChange w:id="8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Torterotot</w:t>
      </w:r>
      <w:proofErr w:type="spellEnd"/>
      <w:r w:rsidRPr="00850AFF">
        <w:rPr>
          <w:rFonts w:ascii="Arial" w:hAnsi="Arial" w:cs="Arial"/>
          <w:sz w:val="20"/>
          <w:szCs w:val="20"/>
          <w:rPrChange w:id="8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s'agit d'un dispositif de formation propos</w:t>
      </w:r>
      <w:r w:rsidRPr="00850AFF">
        <w:rPr>
          <w:rFonts w:ascii="Arial" w:hAnsi="Arial" w:cs="Arial"/>
          <w:sz w:val="20"/>
          <w:szCs w:val="20"/>
          <w:rPrChange w:id="8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les Minist</w:t>
      </w:r>
      <w:r w:rsidRPr="00850AFF">
        <w:rPr>
          <w:rFonts w:ascii="Arial" w:hAnsi="Arial" w:cs="Arial"/>
          <w:sz w:val="20"/>
          <w:szCs w:val="20"/>
          <w:rPrChange w:id="8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8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 de la transition </w:t>
      </w:r>
      <w:r w:rsidRPr="00850AFF">
        <w:rPr>
          <w:rFonts w:ascii="Arial" w:hAnsi="Arial" w:cs="Arial"/>
          <w:sz w:val="20"/>
          <w:szCs w:val="20"/>
          <w:rPrChange w:id="8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cologique et solidaire (MTES), et de la Coh</w:t>
      </w:r>
      <w:r w:rsidRPr="00850AFF">
        <w:rPr>
          <w:rFonts w:ascii="Arial" w:hAnsi="Arial" w:cs="Arial"/>
          <w:sz w:val="20"/>
          <w:szCs w:val="20"/>
          <w:rPrChange w:id="8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sion des territoires et des Relations avec les collectivit</w:t>
      </w:r>
      <w:r w:rsidRPr="00850AFF">
        <w:rPr>
          <w:rFonts w:ascii="Arial" w:hAnsi="Arial" w:cs="Arial"/>
          <w:sz w:val="20"/>
          <w:szCs w:val="20"/>
          <w:rPrChange w:id="8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territoriales</w:t>
      </w:r>
      <w:del w:id="840" w:author="aymeric hermann" w:date="2023-01-25T14:25:00Z">
        <w:r w:rsidRPr="00850AFF" w:rsidDel="00951388">
          <w:rPr>
            <w:rFonts w:ascii="Arial" w:hAnsi="Arial" w:cs="Arial"/>
            <w:sz w:val="20"/>
            <w:szCs w:val="20"/>
            <w:rPrChange w:id="8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(MCTRCT)</w:delText>
        </w:r>
      </w:del>
      <w:r w:rsidRPr="00850AFF">
        <w:rPr>
          <w:rFonts w:ascii="Arial" w:hAnsi="Arial" w:cs="Arial"/>
          <w:sz w:val="20"/>
          <w:szCs w:val="20"/>
          <w:rPrChange w:id="8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du gouvernement fran</w:t>
      </w:r>
      <w:r w:rsidRPr="00850AFF">
        <w:rPr>
          <w:rFonts w:ascii="Arial" w:hAnsi="Arial" w:cs="Arial"/>
          <w:sz w:val="20"/>
          <w:szCs w:val="20"/>
          <w:rPrChange w:id="8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ais.</w:t>
      </w:r>
    </w:p>
    <w:p w14:paraId="6420BC1D" w14:textId="77777777" w:rsidR="00951388" w:rsidRDefault="00951388" w:rsidP="00951388">
      <w:pPr>
        <w:pStyle w:val="ListParagraph"/>
        <w:spacing w:after="0"/>
        <w:ind w:left="2127"/>
        <w:jc w:val="both"/>
        <w:rPr>
          <w:ins w:id="845" w:author="aymeric hermann" w:date="2023-01-25T14:25:00Z"/>
          <w:rFonts w:ascii="Arial" w:hAnsi="Arial" w:cs="Arial"/>
          <w:sz w:val="20"/>
          <w:szCs w:val="20"/>
        </w:rPr>
      </w:pPr>
    </w:p>
    <w:p w14:paraId="38070CE8" w14:textId="5AC666E3" w:rsidR="00EE5D56" w:rsidRPr="00951388" w:rsidDel="00F44CEF" w:rsidRDefault="00951388" w:rsidP="00951388">
      <w:pPr>
        <w:pStyle w:val="ListParagraph"/>
        <w:spacing w:after="0"/>
        <w:ind w:left="2127"/>
        <w:jc w:val="both"/>
        <w:rPr>
          <w:del w:id="846" w:author="aymeric hermann" w:date="2023-01-24T23:10:00Z"/>
          <w:rFonts w:ascii="Arial" w:hAnsi="Arial" w:cs="Arial"/>
          <w:sz w:val="20"/>
          <w:szCs w:val="20"/>
          <w:rPrChange w:id="847" w:author="aymeric hermann" w:date="2023-01-25T14:25:00Z">
            <w:rPr>
              <w:del w:id="848" w:author="aymeric hermann" w:date="2023-01-24T23:10:00Z"/>
              <w:rFonts w:ascii="Century Gothic" w:hAnsi="Century Gothic" w:cs="Al Tarikh"/>
              <w:sz w:val="18"/>
              <w:szCs w:val="18"/>
            </w:rPr>
          </w:rPrChange>
        </w:rPr>
        <w:pPrChange w:id="849" w:author="aymeric hermann" w:date="2023-01-25T14:25:00Z">
          <w:pPr>
            <w:jc w:val="both"/>
          </w:pPr>
        </w:pPrChange>
      </w:pPr>
      <w:ins w:id="850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0CAFD06E" wp14:editId="20FDBDEE">
              <wp:extent cx="259492" cy="259492"/>
              <wp:effectExtent l="0" t="0" r="0" b="0"/>
              <wp:docPr id="7" name="Picture 7" descr="External Link Icon Stock Illustration - Download Image Now - Hyperlink, Icon,  Link - Chain Part - iStock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External Link Icon Stock Illustration - Download Image Now - Hyperlink, Icon,  Link - Chain Part - iStock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  <w:del w:id="851" w:author="aymeric hermann" w:date="2023-01-24T23:10:00Z">
        <w:r w:rsidR="00000000" w:rsidRPr="00951388" w:rsidDel="00F44CEF">
          <w:rPr>
            <w:rFonts w:ascii="Arial" w:hAnsi="Arial" w:cs="Arial"/>
            <w:sz w:val="20"/>
            <w:szCs w:val="20"/>
            <w:rPrChange w:id="852" w:author="aymeric hermann" w:date="2023-01-25T14:25:00Z">
              <w:rPr/>
            </w:rPrChange>
          </w:rPr>
          <w:fldChar w:fldCharType="begin"/>
        </w:r>
        <w:r w:rsidR="00000000" w:rsidRPr="00951388" w:rsidDel="00F44CEF">
          <w:rPr>
            <w:rFonts w:ascii="Arial" w:hAnsi="Arial" w:cs="Arial"/>
            <w:sz w:val="20"/>
            <w:szCs w:val="20"/>
            <w:rPrChange w:id="853" w:author="aymeric hermann" w:date="2023-01-25T14:25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"https://mtes-mct.github.io/parcours_r_socle_introduction/"</w:delInstrText>
        </w:r>
        <w:r w:rsidR="00000000" w:rsidRPr="00951388" w:rsidDel="00F44CEF">
          <w:rPr>
            <w:rFonts w:ascii="Arial" w:hAnsi="Arial" w:cs="Arial"/>
            <w:sz w:val="20"/>
            <w:szCs w:val="20"/>
            <w:rPrChange w:id="854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951388" w:rsidDel="00F44CEF">
          <w:rPr>
            <w:rStyle w:val="Hyperlink"/>
            <w:rFonts w:ascii="Arial" w:hAnsi="Arial" w:cs="Arial"/>
            <w:sz w:val="20"/>
            <w:szCs w:val="20"/>
            <w:rPrChange w:id="855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https://mtes-mct.github.io/parcours_r_socle_introduction/</w:delText>
        </w:r>
        <w:r w:rsidR="00000000" w:rsidRPr="00951388" w:rsidDel="00F44CEF">
          <w:rPr>
            <w:rStyle w:val="Hyperlink"/>
            <w:rFonts w:ascii="Arial" w:hAnsi="Arial" w:cs="Arial"/>
            <w:sz w:val="20"/>
            <w:szCs w:val="20"/>
            <w:rPrChange w:id="856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951388" w:rsidDel="00F44CEF">
          <w:rPr>
            <w:rFonts w:ascii="Arial" w:hAnsi="Arial" w:cs="Arial"/>
            <w:sz w:val="20"/>
            <w:szCs w:val="20"/>
            <w:rPrChange w:id="857" w:author="aymeric hermann" w:date="2023-01-25T14:25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63444D1A" w14:textId="3A1909B7" w:rsidR="004D1E66" w:rsidRPr="00951388" w:rsidRDefault="004D1E66" w:rsidP="00951388">
      <w:pPr>
        <w:pStyle w:val="ListParagraph"/>
        <w:rPr>
          <w:ins w:id="858" w:author="aymeric hermann" w:date="2023-01-24T23:10:00Z"/>
        </w:rPr>
        <w:pPrChange w:id="859" w:author="aymeric hermann" w:date="2023-01-25T14:25:00Z">
          <w:pPr>
            <w:pStyle w:val="ListParagraph"/>
            <w:spacing w:after="0"/>
            <w:ind w:left="284"/>
            <w:jc w:val="both"/>
          </w:pPr>
        </w:pPrChange>
      </w:pPr>
    </w:p>
    <w:p w14:paraId="32906535" w14:textId="77777777" w:rsidR="00951388" w:rsidRDefault="00951388" w:rsidP="00951388">
      <w:pPr>
        <w:spacing w:after="0"/>
        <w:jc w:val="both"/>
        <w:rPr>
          <w:ins w:id="860" w:author="aymeric hermann" w:date="2023-01-25T14:26:00Z"/>
          <w:rFonts w:ascii="Arial" w:hAnsi="Arial" w:cs="Arial"/>
          <w:sz w:val="20"/>
          <w:szCs w:val="20"/>
        </w:rPr>
      </w:pPr>
    </w:p>
    <w:p w14:paraId="6D96870C" w14:textId="3677F21F" w:rsidR="00F44CEF" w:rsidRPr="00850AFF" w:rsidRDefault="00A72308" w:rsidP="00951388">
      <w:pPr>
        <w:spacing w:after="0"/>
        <w:jc w:val="both"/>
        <w:rPr>
          <w:ins w:id="861" w:author="aymeric hermann" w:date="2023-01-24T23:11:00Z"/>
          <w:rFonts w:ascii="Arial" w:hAnsi="Arial" w:cs="Arial"/>
          <w:sz w:val="20"/>
          <w:szCs w:val="20"/>
          <w:rPrChange w:id="862" w:author="aymeric hermann" w:date="2023-01-24T23:37:00Z">
            <w:rPr>
              <w:ins w:id="863" w:author="aymeric hermann" w:date="2023-01-24T23:11:00Z"/>
            </w:rPr>
          </w:rPrChange>
        </w:rPr>
        <w:pPrChange w:id="864" w:author="aymeric hermann" w:date="2023-01-25T14:21:00Z">
          <w:pPr>
            <w:pStyle w:val="ListParagraph"/>
            <w:spacing w:after="0"/>
            <w:ind w:left="284"/>
            <w:jc w:val="both"/>
          </w:pPr>
        </w:pPrChange>
      </w:pPr>
      <w:ins w:id="865" w:author="aymeric hermann" w:date="2023-01-24T23:11:00Z">
        <w:r w:rsidRPr="00850AFF">
          <w:rPr>
            <w:rFonts w:ascii="Arial" w:hAnsi="Arial" w:cs="Arial"/>
            <w:noProof/>
            <w:rPrChange w:id="866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60288" behindDoc="1" locked="0" layoutInCell="1" allowOverlap="1" wp14:anchorId="20E48177" wp14:editId="0909709B">
              <wp:simplePos x="0" y="0"/>
              <wp:positionH relativeFrom="column">
                <wp:posOffset>957</wp:posOffset>
              </wp:positionH>
              <wp:positionV relativeFrom="paragraph">
                <wp:posOffset>172085</wp:posOffset>
              </wp:positionV>
              <wp:extent cx="1216025" cy="677545"/>
              <wp:effectExtent l="0" t="0" r="3175" b="0"/>
              <wp:wrapTight wrapText="bothSides">
                <wp:wrapPolygon edited="0">
                  <wp:start x="0" y="0"/>
                  <wp:lineTo x="0" y="21053"/>
                  <wp:lineTo x="21431" y="21053"/>
                  <wp:lineTo x="21431" y="0"/>
                  <wp:lineTo x="0" y="0"/>
                </wp:wrapPolygon>
              </wp:wrapTight>
              <wp:docPr id="3" name="Picture 3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4"/>
                      </pic:cNvPr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677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186F601" w14:textId="5C2D9B7F" w:rsidR="00EE5D56" w:rsidRDefault="00EE5D56" w:rsidP="00951388">
      <w:pPr>
        <w:pStyle w:val="ListParagraph"/>
        <w:spacing w:after="0"/>
        <w:ind w:left="2127"/>
        <w:jc w:val="both"/>
        <w:rPr>
          <w:ins w:id="867" w:author="aymeric hermann" w:date="2023-01-24T23:40:00Z"/>
          <w:rFonts w:ascii="Arial" w:hAnsi="Arial" w:cs="Arial"/>
          <w:sz w:val="20"/>
          <w:szCs w:val="20"/>
        </w:rPr>
        <w:pPrChange w:id="868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r w:rsidRPr="00850AFF">
        <w:rPr>
          <w:rFonts w:ascii="Arial" w:hAnsi="Arial" w:cs="Arial"/>
          <w:sz w:val="20"/>
          <w:szCs w:val="20"/>
          <w:rPrChange w:id="8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 document pr</w:t>
      </w:r>
      <w:r w:rsidRPr="00850AFF">
        <w:rPr>
          <w:rFonts w:ascii="Arial" w:hAnsi="Arial" w:cs="Arial"/>
          <w:sz w:val="20"/>
          <w:szCs w:val="20"/>
          <w:rPrChange w:id="87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sentant la Gestion des donn</w:t>
      </w:r>
      <w:r w:rsidRPr="00850AFF">
        <w:rPr>
          <w:rFonts w:ascii="Arial" w:hAnsi="Arial" w:cs="Arial"/>
          <w:sz w:val="20"/>
          <w:szCs w:val="20"/>
          <w:rPrChange w:id="8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avec R est propos</w:t>
      </w:r>
      <w:r w:rsidRPr="00850AFF">
        <w:rPr>
          <w:rFonts w:ascii="Arial" w:hAnsi="Arial" w:cs="Arial"/>
          <w:sz w:val="20"/>
          <w:szCs w:val="20"/>
          <w:rPrChange w:id="8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Christophe Lalanne et Bruno </w:t>
      </w:r>
      <w:proofErr w:type="spellStart"/>
      <w:r w:rsidRPr="00850AFF">
        <w:rPr>
          <w:rFonts w:ascii="Arial" w:hAnsi="Arial" w:cs="Arial"/>
          <w:sz w:val="20"/>
          <w:szCs w:val="20"/>
          <w:rPrChange w:id="8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Falissard</w:t>
      </w:r>
      <w:proofErr w:type="spellEnd"/>
      <w:r w:rsidRPr="00850AFF">
        <w:rPr>
          <w:rFonts w:ascii="Arial" w:hAnsi="Arial" w:cs="Arial"/>
          <w:sz w:val="20"/>
          <w:szCs w:val="20"/>
          <w:rPrChange w:id="8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y est notamment expliqu</w:t>
      </w:r>
      <w:r w:rsidRPr="00850AFF">
        <w:rPr>
          <w:rFonts w:ascii="Arial" w:hAnsi="Arial" w:cs="Arial"/>
          <w:sz w:val="20"/>
          <w:szCs w:val="20"/>
          <w:rPrChange w:id="8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sous quelle forme apparaissent les donn</w:t>
      </w:r>
      <w:r w:rsidRPr="00850AFF">
        <w:rPr>
          <w:rFonts w:ascii="Arial" w:hAnsi="Arial" w:cs="Arial"/>
          <w:sz w:val="20"/>
          <w:szCs w:val="20"/>
          <w:rPrChange w:id="88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8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par rapport </w:t>
      </w:r>
      <w:r w:rsidRPr="00850AFF">
        <w:rPr>
          <w:rFonts w:ascii="Arial" w:hAnsi="Arial" w:cs="Arial"/>
          <w:sz w:val="20"/>
          <w:szCs w:val="20"/>
          <w:rPrChange w:id="88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8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r w:rsidRPr="00850AFF">
        <w:rPr>
          <w:rFonts w:ascii="Arial" w:hAnsi="Arial" w:cs="Arial"/>
          <w:sz w:val="20"/>
          <w:szCs w:val="20"/>
          <w:rPrChange w:id="8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8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(concept de data frame) et comment les importer pour travailler dans </w:t>
      </w:r>
      <w:proofErr w:type="spellStart"/>
      <w:r w:rsidRPr="00850AFF">
        <w:rPr>
          <w:rFonts w:ascii="Arial" w:hAnsi="Arial" w:cs="Arial"/>
          <w:sz w:val="20"/>
          <w:szCs w:val="20"/>
          <w:rPrChange w:id="8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</w:t>
      </w:r>
    </w:p>
    <w:p w14:paraId="5CB33013" w14:textId="693B2DAE" w:rsidR="00D80705" w:rsidRDefault="00951388" w:rsidP="00951388">
      <w:pPr>
        <w:pStyle w:val="ListParagraph"/>
        <w:spacing w:after="0"/>
        <w:ind w:left="2127"/>
        <w:jc w:val="both"/>
        <w:rPr>
          <w:ins w:id="888" w:author="aymeric hermann" w:date="2023-01-24T23:40:00Z"/>
          <w:rFonts w:ascii="Arial" w:hAnsi="Arial" w:cs="Arial"/>
          <w:sz w:val="20"/>
          <w:szCs w:val="20"/>
        </w:rPr>
        <w:pPrChange w:id="889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ins w:id="890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1E546DD7" wp14:editId="375131EE">
              <wp:extent cx="259492" cy="259492"/>
              <wp:effectExtent l="0" t="0" r="0" b="0"/>
              <wp:docPr id="8" name="Picture 8" descr="External Link Icon Stock Illustration - Download Image Now - Hyperlink, Icon,  Link - Chain Part - iStock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External Link Icon Stock Illustration - Download Image Now - Hyperlink, Icon,  Link - Chain Part - iStock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2AE79C7A" w14:textId="1211DB4B" w:rsidR="00D80705" w:rsidRDefault="00D80705" w:rsidP="00951388">
      <w:pPr>
        <w:pStyle w:val="ListParagraph"/>
        <w:spacing w:after="0"/>
        <w:ind w:left="2410"/>
        <w:jc w:val="both"/>
        <w:rPr>
          <w:ins w:id="891" w:author="aymeric hermann" w:date="2023-01-25T14:26:00Z"/>
          <w:rFonts w:ascii="Arial" w:hAnsi="Arial" w:cs="Arial"/>
          <w:sz w:val="20"/>
          <w:szCs w:val="20"/>
        </w:rPr>
      </w:pPr>
    </w:p>
    <w:p w14:paraId="5216923A" w14:textId="77777777" w:rsidR="00951388" w:rsidRPr="00850AFF" w:rsidRDefault="00951388" w:rsidP="00951388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89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893" w:author="aymeric hermann" w:date="2023-01-25T14:21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</w:p>
    <w:p w14:paraId="3198300C" w14:textId="1B5C2698" w:rsidR="00EE5D56" w:rsidRPr="00850AFF" w:rsidRDefault="00000000" w:rsidP="00951388">
      <w:pPr>
        <w:spacing w:after="0"/>
        <w:jc w:val="both"/>
        <w:rPr>
          <w:ins w:id="894" w:author="aymeric hermann" w:date="2023-01-24T23:15:00Z"/>
          <w:rFonts w:ascii="Arial" w:hAnsi="Arial" w:cs="Arial"/>
          <w:sz w:val="20"/>
          <w:szCs w:val="20"/>
          <w:rPrChange w:id="895" w:author="aymeric hermann" w:date="2023-01-24T23:37:00Z">
            <w:rPr>
              <w:ins w:id="896" w:author="aymeric hermann" w:date="2023-01-24T23:15:00Z"/>
              <w:rFonts w:ascii="Times New Roman" w:hAnsi="Times New Roman" w:cs="Times New Roman"/>
              <w:sz w:val="20"/>
              <w:szCs w:val="20"/>
            </w:rPr>
          </w:rPrChange>
        </w:rPr>
      </w:pPr>
      <w:del w:id="897" w:author="aymeric hermann" w:date="2023-01-24T23:11:00Z">
        <w:r w:rsidRPr="00850AFF" w:rsidDel="00F44CEF">
          <w:rPr>
            <w:rFonts w:ascii="Arial" w:hAnsi="Arial" w:cs="Arial"/>
            <w:sz w:val="20"/>
            <w:szCs w:val="20"/>
            <w:rPrChange w:id="898" w:author="aymeric hermann" w:date="2023-01-24T23:37:00Z">
              <w:rPr/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8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"https://lms.fun-mooc.fr/c4x/UPSUD/42001S02/asset/data-management.html"</w:delInstrText>
        </w:r>
        <w:r w:rsidRPr="00951388" w:rsidDel="00F44CEF">
          <w:rPr>
            <w:rFonts w:ascii="Arial" w:hAnsi="Arial" w:cs="Arial"/>
            <w:sz w:val="20"/>
            <w:szCs w:val="20"/>
          </w:rPr>
        </w:r>
        <w:r w:rsidRPr="00850AFF" w:rsidDel="00F44CEF">
          <w:rPr>
            <w:rFonts w:ascii="Arial" w:hAnsi="Arial" w:cs="Arial"/>
            <w:sz w:val="20"/>
            <w:szCs w:val="20"/>
            <w:rPrChange w:id="900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901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https://lms.fun-mooc.fr/c4x/UPSUD/42001S02/asset/data-management.html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90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F44CEF">
          <w:rPr>
            <w:rFonts w:ascii="Arial" w:hAnsi="Arial" w:cs="Arial"/>
            <w:sz w:val="20"/>
            <w:szCs w:val="20"/>
            <w:rPrChange w:id="9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4CD675FE" w14:textId="3224C18E" w:rsidR="00F44CEF" w:rsidRPr="00850AFF" w:rsidDel="00F44CEF" w:rsidRDefault="00F44CEF" w:rsidP="00951388">
      <w:pPr>
        <w:spacing w:after="0"/>
        <w:ind w:left="2127"/>
        <w:jc w:val="both"/>
        <w:rPr>
          <w:del w:id="904" w:author="aymeric hermann" w:date="2023-01-24T23:15:00Z"/>
          <w:rFonts w:ascii="Arial" w:hAnsi="Arial" w:cs="Arial"/>
          <w:sz w:val="20"/>
          <w:szCs w:val="20"/>
          <w:rPrChange w:id="905" w:author="aymeric hermann" w:date="2023-01-24T23:37:00Z">
            <w:rPr>
              <w:del w:id="906" w:author="aymeric hermann" w:date="2023-01-24T23:15:00Z"/>
              <w:rFonts w:ascii="Century Gothic" w:hAnsi="Century Gothic" w:cs="Al Tarikh"/>
              <w:sz w:val="18"/>
              <w:szCs w:val="18"/>
            </w:rPr>
          </w:rPrChange>
        </w:rPr>
        <w:pPrChange w:id="907" w:author="aymeric hermann" w:date="2023-01-25T14:26:00Z">
          <w:pPr>
            <w:jc w:val="both"/>
          </w:pPr>
        </w:pPrChange>
      </w:pPr>
      <w:ins w:id="908" w:author="aymeric hermann" w:date="2023-01-24T23:13:00Z">
        <w:r w:rsidRPr="00850AFF">
          <w:rPr>
            <w:rFonts w:ascii="Arial" w:hAnsi="Arial" w:cs="Arial"/>
            <w:noProof/>
            <w:sz w:val="20"/>
            <w:szCs w:val="20"/>
            <w:rPrChange w:id="909" w:author="aymeric hermann" w:date="2023-01-24T23:37:00Z">
              <w:rPr>
                <w:rFonts w:ascii="Times New Roman" w:hAnsi="Times New Roman" w:cs="Times New Roman"/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61312" behindDoc="1" locked="0" layoutInCell="1" allowOverlap="1" wp14:anchorId="31E15E9A" wp14:editId="048B9243">
              <wp:simplePos x="0" y="0"/>
              <wp:positionH relativeFrom="column">
                <wp:posOffset>0</wp:posOffset>
              </wp:positionH>
              <wp:positionV relativeFrom="paragraph">
                <wp:posOffset>38472</wp:posOffset>
              </wp:positionV>
              <wp:extent cx="1173480" cy="750241"/>
              <wp:effectExtent l="0" t="0" r="0" b="0"/>
              <wp:wrapTight wrapText="bothSides">
                <wp:wrapPolygon edited="0">
                  <wp:start x="0" y="0"/>
                  <wp:lineTo x="0" y="21216"/>
                  <wp:lineTo x="21273" y="21216"/>
                  <wp:lineTo x="21273" y="0"/>
                  <wp:lineTo x="0" y="0"/>
                </wp:wrapPolygon>
              </wp:wrapTight>
              <wp:docPr id="4" name="Picture 4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>
                        <a:hlinkClick r:id="rId16"/>
                      </pic:cNvPr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3480" cy="750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678123B" w14:textId="6537B4E7" w:rsidR="0073701E" w:rsidRPr="00850AFF" w:rsidDel="004D1E66" w:rsidRDefault="004D1E66" w:rsidP="00951388">
      <w:pPr>
        <w:spacing w:after="0"/>
        <w:ind w:left="2127"/>
        <w:rPr>
          <w:del w:id="910" w:author="aymeric hermann" w:date="2023-01-24T23:03:00Z"/>
          <w:rFonts w:ascii="Arial" w:hAnsi="Arial" w:cs="Arial"/>
          <w:sz w:val="20"/>
          <w:szCs w:val="20"/>
          <w:rPrChange w:id="911" w:author="aymeric hermann" w:date="2023-01-24T23:37:00Z">
            <w:rPr>
              <w:del w:id="912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13" w:author="aymeric hermann" w:date="2023-01-25T14:26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ins w:id="914" w:author="aymeric hermann" w:date="2023-01-24T23:03:00Z">
        <w:r w:rsidRPr="00850AFF">
          <w:rPr>
            <w:rFonts w:ascii="Arial" w:hAnsi="Arial" w:cs="Arial"/>
            <w:sz w:val="20"/>
            <w:szCs w:val="20"/>
            <w:rPrChange w:id="915" w:author="aymeric hermann" w:date="2023-01-24T23:37:00Z">
              <w:rPr/>
            </w:rPrChange>
          </w:rPr>
          <w:fldChar w:fldCharType="begin"/>
        </w:r>
      </w:ins>
      <w:ins w:id="916" w:author="aymeric hermann" w:date="2023-01-24T23:06:00Z">
        <w:r w:rsidRPr="00850AFF">
          <w:rPr>
            <w:rFonts w:ascii="Arial" w:hAnsi="Arial" w:cs="Arial"/>
            <w:sz w:val="20"/>
            <w:szCs w:val="20"/>
            <w:rPrChange w:id="917" w:author="aymeric hermann" w:date="2023-01-24T23:37:00Z">
              <w:rPr/>
            </w:rPrChange>
          </w:rPr>
          <w:instrText>HYPERLINK "http://faculty.washington.edu/bmarwick/"</w:instrText>
        </w:r>
      </w:ins>
      <w:ins w:id="918" w:author="aymeric hermann" w:date="2023-01-24T23:03:00Z">
        <w:r w:rsidRPr="00951388">
          <w:rPr>
            <w:rFonts w:ascii="Arial" w:hAnsi="Arial" w:cs="Arial"/>
            <w:sz w:val="20"/>
            <w:szCs w:val="20"/>
          </w:rPr>
        </w:r>
        <w:r w:rsidRPr="00850AFF">
          <w:rPr>
            <w:rFonts w:ascii="Arial" w:hAnsi="Arial" w:cs="Arial"/>
            <w:sz w:val="20"/>
            <w:szCs w:val="20"/>
            <w:rPrChange w:id="919" w:author="aymeric hermann" w:date="2023-01-24T23:37:00Z">
              <w:rPr/>
            </w:rPrChange>
          </w:rPr>
          <w:fldChar w:fldCharType="separate"/>
        </w:r>
        <w:r w:rsidR="0073701E" w:rsidRPr="00850AFF">
          <w:rPr>
            <w:rStyle w:val="Hyperlink"/>
            <w:rFonts w:ascii="Arial" w:hAnsi="Arial" w:cs="Arial"/>
            <w:sz w:val="20"/>
            <w:szCs w:val="20"/>
            <w:rPrChange w:id="92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Ben Marwick</w:t>
        </w:r>
        <w:r w:rsidRPr="00850AFF">
          <w:rPr>
            <w:rFonts w:ascii="Arial" w:hAnsi="Arial" w:cs="Arial"/>
            <w:sz w:val="20"/>
            <w:szCs w:val="20"/>
            <w:rPrChange w:id="921" w:author="aymeric hermann" w:date="2023-01-24T23:37:00Z">
              <w:rPr/>
            </w:rPrChange>
          </w:rPr>
          <w:fldChar w:fldCharType="end"/>
        </w:r>
      </w:ins>
      <w:r w:rsidR="0073701E" w:rsidRPr="00850AFF">
        <w:rPr>
          <w:rFonts w:ascii="Arial" w:hAnsi="Arial" w:cs="Arial"/>
          <w:sz w:val="20"/>
          <w:szCs w:val="20"/>
          <w:rPrChange w:id="9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professeur </w:t>
      </w:r>
      <w:r w:rsidR="0073701E" w:rsidRPr="00850AFF">
        <w:rPr>
          <w:rFonts w:ascii="Arial" w:hAnsi="Arial" w:cs="Arial"/>
          <w:sz w:val="20"/>
          <w:szCs w:val="20"/>
          <w:rPrChange w:id="9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l'Universit</w:t>
      </w:r>
      <w:r w:rsidR="0073701E" w:rsidRPr="00850AFF">
        <w:rPr>
          <w:rFonts w:ascii="Arial" w:hAnsi="Arial" w:cs="Arial"/>
          <w:sz w:val="20"/>
          <w:szCs w:val="20"/>
          <w:rPrChange w:id="9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Washington et est l'un des arch</w:t>
      </w:r>
      <w:r w:rsidR="0073701E" w:rsidRPr="00850AFF">
        <w:rPr>
          <w:rFonts w:ascii="Arial" w:hAnsi="Arial" w:cs="Arial"/>
          <w:sz w:val="20"/>
          <w:szCs w:val="20"/>
          <w:rPrChange w:id="9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ologues les plus actifs dans le d</w:t>
      </w:r>
      <w:r w:rsidR="0073701E" w:rsidRPr="00850AFF">
        <w:rPr>
          <w:rFonts w:ascii="Arial" w:hAnsi="Arial" w:cs="Arial"/>
          <w:sz w:val="20"/>
          <w:szCs w:val="20"/>
          <w:rPrChange w:id="9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veloppement de pratiques li</w:t>
      </w:r>
      <w:r w:rsidR="0073701E" w:rsidRPr="00850AFF">
        <w:rPr>
          <w:rFonts w:ascii="Arial" w:hAnsi="Arial" w:cs="Arial"/>
          <w:sz w:val="20"/>
          <w:szCs w:val="20"/>
          <w:rPrChange w:id="9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</w:t>
      </w:r>
      <w:r w:rsidR="0073701E" w:rsidRPr="00850AFF">
        <w:rPr>
          <w:rFonts w:ascii="Arial" w:hAnsi="Arial" w:cs="Arial"/>
          <w:sz w:val="20"/>
          <w:szCs w:val="20"/>
          <w:rPrChange w:id="9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gramStart"/>
      <w:r w:rsidR="0073701E" w:rsidRPr="00850AFF">
        <w:rPr>
          <w:rFonts w:ascii="Arial" w:hAnsi="Arial" w:cs="Arial"/>
          <w:sz w:val="20"/>
          <w:szCs w:val="20"/>
          <w:rPrChange w:id="9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l' "</w:t>
      </w:r>
      <w:proofErr w:type="gramEnd"/>
      <w:r w:rsidR="0073701E" w:rsidRPr="00850AFF">
        <w:rPr>
          <w:rFonts w:ascii="Arial" w:hAnsi="Arial" w:cs="Arial"/>
          <w:sz w:val="20"/>
          <w:szCs w:val="20"/>
          <w:rPrChange w:id="9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ouverture" des donn</w:t>
      </w:r>
      <w:r w:rsidR="0073701E" w:rsidRPr="00850AFF">
        <w:rPr>
          <w:rFonts w:ascii="Arial" w:hAnsi="Arial" w:cs="Arial"/>
          <w:sz w:val="20"/>
          <w:szCs w:val="20"/>
          <w:rPrChange w:id="9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et </w:t>
      </w:r>
      <w:r w:rsidR="0073701E" w:rsidRPr="00850AFF">
        <w:rPr>
          <w:rFonts w:ascii="Arial" w:hAnsi="Arial" w:cs="Arial"/>
          <w:sz w:val="20"/>
          <w:szCs w:val="20"/>
          <w:rPrChange w:id="9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reproductibilit</w:t>
      </w:r>
      <w:r w:rsidR="0073701E" w:rsidRPr="00850AFF">
        <w:rPr>
          <w:rFonts w:ascii="Arial" w:hAnsi="Arial" w:cs="Arial"/>
          <w:sz w:val="20"/>
          <w:szCs w:val="20"/>
          <w:rPrChange w:id="9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analyses et codes sources.</w:t>
      </w:r>
      <w:ins w:id="943" w:author="aymeric hermann" w:date="2023-01-24T23:03:00Z">
        <w:r w:rsidRPr="00850AFF">
          <w:rPr>
            <w:rFonts w:ascii="Arial" w:hAnsi="Arial" w:cs="Arial"/>
            <w:sz w:val="20"/>
            <w:szCs w:val="20"/>
            <w:rPrChange w:id="944" w:author="aymeric hermann" w:date="2023-01-24T23:37:00Z">
              <w:rPr/>
            </w:rPrChange>
          </w:rPr>
          <w:t xml:space="preserve"> </w:t>
        </w:r>
      </w:ins>
      <w:ins w:id="945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46" w:author="aymeric hermann" w:date="2023-01-24T23:37:00Z">
              <w:rPr/>
            </w:rPrChange>
          </w:rPr>
          <w:t>A v</w:t>
        </w:r>
      </w:ins>
      <w:ins w:id="947" w:author="aymeric hermann" w:date="2023-01-24T23:03:00Z">
        <w:r w:rsidRPr="00850AFF">
          <w:rPr>
            <w:rFonts w:ascii="Arial" w:hAnsi="Arial" w:cs="Arial"/>
            <w:sz w:val="20"/>
            <w:szCs w:val="20"/>
            <w:rPrChange w:id="948" w:author="aymeric hermann" w:date="2023-01-24T23:37:00Z">
              <w:rPr/>
            </w:rPrChange>
          </w:rPr>
          <w:t xml:space="preserve">oir </w:t>
        </w:r>
      </w:ins>
      <w:ins w:id="949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50" w:author="aymeric hermann" w:date="2023-01-24T23:37:00Z">
              <w:rPr/>
            </w:rPrChange>
          </w:rPr>
          <w:t>notamment ce</w:t>
        </w:r>
      </w:ins>
    </w:p>
    <w:p w14:paraId="3760268E" w14:textId="46ACDB10" w:rsidR="0073701E" w:rsidRPr="00850AFF" w:rsidDel="004D1E66" w:rsidRDefault="0073701E" w:rsidP="00951388">
      <w:pPr>
        <w:spacing w:after="0"/>
        <w:ind w:left="2127"/>
        <w:rPr>
          <w:del w:id="951" w:author="aymeric hermann" w:date="2023-01-24T23:03:00Z"/>
          <w:rFonts w:ascii="Arial" w:hAnsi="Arial" w:cs="Arial"/>
          <w:sz w:val="20"/>
          <w:szCs w:val="20"/>
          <w:rPrChange w:id="952" w:author="aymeric hermann" w:date="2023-01-24T23:37:00Z">
            <w:rPr>
              <w:del w:id="953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54" w:author="aymeric hermann" w:date="2023-01-25T14:26:00Z">
          <w:pPr>
            <w:pStyle w:val="ListParagraph"/>
            <w:ind w:left="564" w:firstLine="144"/>
            <w:jc w:val="both"/>
          </w:pPr>
        </w:pPrChange>
      </w:pPr>
      <w:del w:id="955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5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</w:delText>
        </w:r>
      </w:del>
      <w:del w:id="957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 page</w:delText>
        </w:r>
      </w:del>
      <w:del w:id="959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6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96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  <w:r w:rsidRPr="00850AFF" w:rsidDel="004D1E66">
          <w:rPr>
            <w:rFonts w:ascii="Arial" w:hAnsi="Arial" w:cs="Arial"/>
            <w:sz w:val="20"/>
            <w:szCs w:val="20"/>
            <w:rPrChange w:id="962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96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96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6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6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9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7EB3F1E5" w14:textId="5BD96089" w:rsidR="0073701E" w:rsidRPr="00850AFF" w:rsidDel="004D1E66" w:rsidRDefault="00F44CEF" w:rsidP="00951388">
      <w:pPr>
        <w:spacing w:after="0"/>
        <w:ind w:left="2127"/>
        <w:rPr>
          <w:del w:id="968" w:author="aymeric hermann" w:date="2023-01-24T23:04:00Z"/>
          <w:rFonts w:ascii="Arial" w:hAnsi="Arial" w:cs="Arial"/>
          <w:sz w:val="20"/>
          <w:szCs w:val="20"/>
          <w:rPrChange w:id="969" w:author="aymeric hermann" w:date="2023-01-24T23:37:00Z">
            <w:rPr>
              <w:del w:id="970" w:author="aymeric hermann" w:date="2023-01-24T23:04:00Z"/>
              <w:rFonts w:ascii="Century Gothic" w:hAnsi="Century Gothic" w:cs="Al Tarikh"/>
              <w:sz w:val="18"/>
              <w:szCs w:val="18"/>
            </w:rPr>
          </w:rPrChange>
        </w:rPr>
        <w:pPrChange w:id="971" w:author="aymeric hermann" w:date="2023-01-25T14:26:00Z">
          <w:pPr>
            <w:pStyle w:val="ListParagraph"/>
            <w:ind w:left="564" w:firstLine="144"/>
            <w:jc w:val="both"/>
          </w:pPr>
        </w:pPrChange>
      </w:pPr>
      <w:ins w:id="972" w:author="aymeric hermann" w:date="2023-01-24T23:15:00Z">
        <w:r w:rsidRPr="00850AFF">
          <w:rPr>
            <w:rFonts w:ascii="Arial" w:hAnsi="Arial" w:cs="Arial"/>
            <w:sz w:val="20"/>
            <w:szCs w:val="20"/>
            <w:rPrChange w:id="97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  <w:proofErr w:type="spellStart"/>
        <w:proofErr w:type="gramStart"/>
        <w:r w:rsidRPr="00850AFF">
          <w:rPr>
            <w:rFonts w:ascii="Arial" w:hAnsi="Arial" w:cs="Arial"/>
            <w:sz w:val="20"/>
            <w:szCs w:val="20"/>
            <w:rPrChange w:id="9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powerpoint</w:t>
        </w:r>
        <w:proofErr w:type="spellEnd"/>
        <w:proofErr w:type="gramEnd"/>
        <w:r w:rsidRPr="00850AFF">
          <w:rPr>
            <w:rFonts w:ascii="Arial" w:hAnsi="Arial" w:cs="Arial"/>
            <w:sz w:val="20"/>
            <w:szCs w:val="20"/>
            <w:rPrChange w:id="97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introductif</w:t>
        </w:r>
      </w:ins>
      <w:ins w:id="976" w:author="aymeric hermann" w:date="2023-01-24T23:04:00Z">
        <w:r w:rsidR="004D1E66" w:rsidRPr="00850AFF">
          <w:rPr>
            <w:rFonts w:ascii="Arial" w:hAnsi="Arial" w:cs="Arial"/>
            <w:sz w:val="20"/>
            <w:szCs w:val="20"/>
            <w:rPrChange w:id="977" w:author="aymeric hermann" w:date="2023-01-24T23:37:00Z">
              <w:rPr/>
            </w:rPrChange>
          </w:rPr>
          <w:t>, et un</w:t>
        </w:r>
      </w:ins>
      <w:del w:id="978" w:author="aymeric hermann" w:date="2023-01-24T23:04:00Z">
        <w:r w:rsidR="0073701E" w:rsidRPr="00850AFF" w:rsidDel="004D1E66">
          <w:rPr>
            <w:rFonts w:ascii="Arial" w:hAnsi="Arial" w:cs="Arial"/>
            <w:sz w:val="20"/>
            <w:szCs w:val="20"/>
            <w:rPrChange w:id="97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: </w:delText>
        </w:r>
        <w:r w:rsidRPr="00850AFF" w:rsidDel="004D1E66">
          <w:rPr>
            <w:rFonts w:ascii="Arial" w:hAnsi="Arial" w:cs="Arial"/>
            <w:sz w:val="20"/>
            <w:szCs w:val="20"/>
            <w:rPrChange w:id="980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98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"https://benmarwick.github.io/tidyverse-for-archaeology/tidyverse-for-archaeology.html" \l "1"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98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4D1E66">
          <w:rPr>
            <w:rStyle w:val="Hyperlink"/>
            <w:rFonts w:ascii="Arial" w:hAnsi="Arial" w:cs="Arial"/>
            <w:sz w:val="20"/>
            <w:szCs w:val="20"/>
            <w:rPrChange w:id="98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https://benmarwick.github.io/tidyverse-for-archaeology/tidyverse-for-archaeology.html#1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8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4D1E66">
          <w:rPr>
            <w:rFonts w:ascii="Arial" w:hAnsi="Arial" w:cs="Arial"/>
            <w:sz w:val="20"/>
            <w:szCs w:val="20"/>
            <w:rPrChange w:id="98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5853D600" w14:textId="62789B2F" w:rsidR="0073701E" w:rsidRPr="00850AFF" w:rsidDel="004D1E66" w:rsidRDefault="0073701E" w:rsidP="00951388">
      <w:pPr>
        <w:spacing w:after="0"/>
        <w:ind w:left="2127"/>
        <w:rPr>
          <w:del w:id="986" w:author="aymeric hermann" w:date="2023-01-24T23:05:00Z"/>
          <w:rFonts w:ascii="Arial" w:hAnsi="Arial" w:cs="Arial"/>
          <w:sz w:val="20"/>
          <w:szCs w:val="20"/>
          <w:rPrChange w:id="987" w:author="aymeric hermann" w:date="2023-01-24T23:37:00Z">
            <w:rPr>
              <w:del w:id="988" w:author="aymeric hermann" w:date="2023-01-24T23:05:00Z"/>
              <w:rFonts w:ascii="Century Gothic" w:hAnsi="Century Gothic" w:cs="Al Tarikh"/>
              <w:sz w:val="18"/>
              <w:szCs w:val="18"/>
            </w:rPr>
          </w:rPrChange>
        </w:rPr>
        <w:pPrChange w:id="989" w:author="aymeric hermann" w:date="2023-01-25T14:26:00Z">
          <w:pPr>
            <w:pStyle w:val="ListParagraph"/>
            <w:ind w:left="564" w:firstLine="144"/>
            <w:jc w:val="both"/>
          </w:pPr>
        </w:pPrChange>
      </w:pPr>
      <w:del w:id="990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9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Un</w:delText>
        </w:r>
      </w:del>
      <w:ins w:id="992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3" w:author="aymeric hermann" w:date="2023-01-24T23:37:00Z">
              <w:rPr/>
            </w:rPrChange>
          </w:rPr>
          <w:t>e</w:t>
        </w:r>
      </w:ins>
      <w:del w:id="994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9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</w:delText>
        </w:r>
      </w:del>
      <w:r w:rsidRPr="00850AFF">
        <w:rPr>
          <w:rFonts w:ascii="Arial" w:hAnsi="Arial" w:cs="Arial"/>
          <w:sz w:val="20"/>
          <w:szCs w:val="20"/>
          <w:rPrChange w:id="9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997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8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sz w:val="20"/>
            <w:szCs w:val="20"/>
            <w:rPrChange w:id="999" w:author="aymeric hermann" w:date="2023-01-24T23:37:00Z">
              <w:rPr/>
            </w:rPrChange>
          </w:rPr>
          <w:instrText xml:space="preserve"> HYPERLINK "https://github.com/benmarwick/ctv-archaeology" \l "publications-that-include-r-code" </w:instrText>
        </w:r>
        <w:r w:rsidR="004D1E66" w:rsidRPr="00951388">
          <w:rPr>
            <w:rFonts w:ascii="Arial" w:hAnsi="Arial" w:cs="Arial"/>
            <w:sz w:val="20"/>
            <w:szCs w:val="20"/>
          </w:rPr>
        </w:r>
        <w:r w:rsidR="004D1E66" w:rsidRPr="00850AFF">
          <w:rPr>
            <w:rFonts w:ascii="Arial" w:hAnsi="Arial" w:cs="Arial"/>
            <w:sz w:val="20"/>
            <w:szCs w:val="20"/>
            <w:rPrChange w:id="1000" w:author="aymeric hermann" w:date="2023-01-24T23:37:00Z">
              <w:rPr/>
            </w:rPrChange>
          </w:rPr>
          <w:fldChar w:fldCharType="separate"/>
        </w:r>
        <w:r w:rsidRPr="00850AFF">
          <w:rPr>
            <w:rStyle w:val="Hyperlink"/>
            <w:rFonts w:ascii="Arial" w:hAnsi="Arial" w:cs="Arial"/>
            <w:sz w:val="20"/>
            <w:szCs w:val="20"/>
            <w:rPrChange w:id="10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liste de publications dans le domaine de l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2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arch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ologie qui incluent des scripts R</w:t>
        </w:r>
        <w:r w:rsidR="004D1E66" w:rsidRPr="00850AFF">
          <w:rPr>
            <w:rFonts w:ascii="Arial" w:hAnsi="Arial" w:cs="Arial"/>
            <w:sz w:val="20"/>
            <w:szCs w:val="20"/>
            <w:rPrChange w:id="1006" w:author="aymeric hermann" w:date="2023-01-24T23:37:00Z">
              <w:rPr/>
            </w:rPrChange>
          </w:rPr>
          <w:fldChar w:fldCharType="end"/>
        </w:r>
        <w:r w:rsidR="004D1E66" w:rsidRPr="00850AFF">
          <w:rPr>
            <w:rFonts w:ascii="Arial" w:hAnsi="Arial" w:cs="Arial"/>
            <w:sz w:val="20"/>
            <w:szCs w:val="20"/>
            <w:rPrChange w:id="1007" w:author="aymeric hermann" w:date="2023-01-24T23:37:00Z">
              <w:rPr/>
            </w:rPrChange>
          </w:rPr>
          <w:t>.</w:t>
        </w:r>
      </w:ins>
      <w:del w:id="1008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100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101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</w:del>
      <w:del w:id="1011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1012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10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"https://github.com/benmarwick/ctv-archaeology" \l "publications-that-include-r-code"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101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101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https://github.com/benmarwick/ctv-archaeology#publications-that-include-r-code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101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101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2345A8ED" w14:textId="77777777" w:rsidR="0073701E" w:rsidRPr="00850AFF" w:rsidDel="00A72308" w:rsidRDefault="0073701E" w:rsidP="00951388">
      <w:pPr>
        <w:spacing w:after="0"/>
        <w:ind w:left="2127"/>
        <w:rPr>
          <w:del w:id="1018" w:author="aymeric hermann" w:date="2023-01-24T23:32:00Z"/>
          <w:rFonts w:ascii="Arial" w:hAnsi="Arial" w:cs="Arial"/>
          <w:sz w:val="20"/>
          <w:szCs w:val="20"/>
          <w:rPrChange w:id="1019" w:author="aymeric hermann" w:date="2023-01-24T23:37:00Z">
            <w:rPr>
              <w:del w:id="1020" w:author="aymeric hermann" w:date="2023-01-24T23:32:00Z"/>
              <w:rFonts w:ascii="Century Gothic" w:hAnsi="Century Gothic" w:cs="Al Tarikh"/>
              <w:sz w:val="18"/>
              <w:szCs w:val="18"/>
            </w:rPr>
          </w:rPrChange>
        </w:rPr>
        <w:pPrChange w:id="1021" w:author="aymeric hermann" w:date="2023-01-25T14:26:00Z">
          <w:pPr>
            <w:pStyle w:val="ListParagraph"/>
            <w:ind w:left="564" w:firstLine="144"/>
            <w:jc w:val="both"/>
          </w:pPr>
        </w:pPrChange>
      </w:pPr>
    </w:p>
    <w:p w14:paraId="2CD2E979" w14:textId="7EA55454" w:rsidR="00F44CEF" w:rsidRPr="00850AFF" w:rsidRDefault="00F44CEF" w:rsidP="00951388">
      <w:pPr>
        <w:spacing w:after="0"/>
        <w:ind w:left="2127"/>
        <w:jc w:val="both"/>
        <w:rPr>
          <w:ins w:id="1022" w:author="aymeric hermann" w:date="2023-01-24T23:18:00Z"/>
          <w:rFonts w:ascii="Arial" w:hAnsi="Arial" w:cs="Arial"/>
          <w:sz w:val="20"/>
          <w:szCs w:val="20"/>
          <w:rPrChange w:id="1023" w:author="aymeric hermann" w:date="2023-01-24T23:37:00Z">
            <w:rPr>
              <w:ins w:id="1024" w:author="aymeric hermann" w:date="2023-01-24T23:18:00Z"/>
            </w:rPr>
          </w:rPrChange>
        </w:rPr>
        <w:pPrChange w:id="1025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</w:p>
    <w:p w14:paraId="78349301" w14:textId="78263648" w:rsidR="00D80705" w:rsidRDefault="00951388" w:rsidP="00951388">
      <w:pPr>
        <w:pStyle w:val="ListParagraph"/>
        <w:spacing w:after="0"/>
        <w:ind w:left="2127"/>
        <w:jc w:val="both"/>
        <w:rPr>
          <w:ins w:id="1026" w:author="aymeric hermann" w:date="2023-01-24T23:40:00Z"/>
          <w:rFonts w:ascii="Arial" w:hAnsi="Arial" w:cs="Arial"/>
          <w:sz w:val="20"/>
          <w:szCs w:val="20"/>
        </w:rPr>
        <w:pPrChange w:id="1027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ins w:id="1028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CFD6B0E" wp14:editId="1C890D3E">
              <wp:extent cx="259492" cy="259492"/>
              <wp:effectExtent l="0" t="0" r="0" b="0"/>
              <wp:docPr id="9" name="Picture 9" descr="External Link Icon Stock Illustration - Download Image Now - Hyperlink, Icon,  Link - Chain Part - iStock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External Link Icon Stock Illustration - Download Image Now - Hyperlink, Icon,  Link - Chain Part - iStock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01B6D38D" w14:textId="77777777" w:rsidR="00D80705" w:rsidRDefault="00D80705" w:rsidP="00951388">
      <w:pPr>
        <w:pStyle w:val="ListParagraph"/>
        <w:spacing w:after="0"/>
        <w:ind w:left="2410"/>
        <w:jc w:val="both"/>
        <w:rPr>
          <w:ins w:id="1029" w:author="aymeric hermann" w:date="2023-01-24T23:40:00Z"/>
          <w:rFonts w:ascii="Arial" w:hAnsi="Arial" w:cs="Arial"/>
          <w:sz w:val="20"/>
          <w:szCs w:val="20"/>
        </w:rPr>
      </w:pPr>
    </w:p>
    <w:p w14:paraId="19C718B8" w14:textId="77777777" w:rsidR="00951388" w:rsidRDefault="00951388" w:rsidP="00951388">
      <w:pPr>
        <w:pStyle w:val="ListParagraph"/>
        <w:spacing w:after="0"/>
        <w:ind w:left="2410"/>
        <w:jc w:val="both"/>
        <w:rPr>
          <w:ins w:id="1030" w:author="aymeric hermann" w:date="2023-01-25T14:26:00Z"/>
          <w:rFonts w:ascii="Arial" w:hAnsi="Arial" w:cs="Arial"/>
          <w:sz w:val="20"/>
          <w:szCs w:val="20"/>
        </w:rPr>
      </w:pPr>
    </w:p>
    <w:p w14:paraId="39912D63" w14:textId="7BCD9B2D" w:rsidR="00F44CEF" w:rsidRPr="00850AFF" w:rsidRDefault="00A72308" w:rsidP="00951388">
      <w:pPr>
        <w:pStyle w:val="ListParagraph"/>
        <w:spacing w:after="0"/>
        <w:ind w:left="2410"/>
        <w:jc w:val="both"/>
        <w:rPr>
          <w:ins w:id="1031" w:author="aymeric hermann" w:date="2023-01-24T23:18:00Z"/>
          <w:rFonts w:ascii="Arial" w:hAnsi="Arial" w:cs="Arial"/>
          <w:sz w:val="20"/>
          <w:szCs w:val="20"/>
          <w:rPrChange w:id="1032" w:author="aymeric hermann" w:date="2023-01-24T23:37:00Z">
            <w:rPr>
              <w:ins w:id="1033" w:author="aymeric hermann" w:date="2023-01-24T23:18:00Z"/>
              <w:rFonts w:ascii="Times New Roman" w:hAnsi="Times New Roman" w:cs="Times New Roman"/>
              <w:sz w:val="20"/>
              <w:szCs w:val="20"/>
            </w:rPr>
          </w:rPrChange>
        </w:rPr>
      </w:pPr>
      <w:ins w:id="1034" w:author="aymeric hermann" w:date="2023-01-24T23:17:00Z">
        <w:r w:rsidRPr="00850AFF">
          <w:rPr>
            <w:rFonts w:ascii="Arial" w:hAnsi="Arial" w:cs="Arial"/>
            <w:noProof/>
            <w:rPrChange w:id="1035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5AC81EAD" wp14:editId="0028F940">
              <wp:simplePos x="0" y="0"/>
              <wp:positionH relativeFrom="column">
                <wp:posOffset>0</wp:posOffset>
              </wp:positionH>
              <wp:positionV relativeFrom="paragraph">
                <wp:posOffset>126788</wp:posOffset>
              </wp:positionV>
              <wp:extent cx="1153160" cy="804545"/>
              <wp:effectExtent l="0" t="0" r="2540" b="0"/>
              <wp:wrapTight wrapText="bothSides">
                <wp:wrapPolygon edited="0">
                  <wp:start x="0" y="0"/>
                  <wp:lineTo x="0" y="21140"/>
                  <wp:lineTo x="21410" y="21140"/>
                  <wp:lineTo x="21410" y="0"/>
                  <wp:lineTo x="0" y="0"/>
                </wp:wrapPolygon>
              </wp:wrapTight>
              <wp:docPr id="5" name="Picture 5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>
                        <a:hlinkClick r:id="rId18"/>
                      </pic:cNvPr>
                      <pic:cNvPicPr/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3160" cy="804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948A0F5" w14:textId="77777777" w:rsidR="00A72308" w:rsidRPr="00850AFF" w:rsidRDefault="00A72308" w:rsidP="00951388">
      <w:pPr>
        <w:pStyle w:val="ListParagraph"/>
        <w:spacing w:after="0"/>
        <w:ind w:left="2410"/>
        <w:jc w:val="both"/>
        <w:rPr>
          <w:ins w:id="1036" w:author="aymeric hermann" w:date="2023-01-24T23:32:00Z"/>
          <w:rFonts w:ascii="Arial" w:hAnsi="Arial" w:cs="Arial"/>
          <w:sz w:val="20"/>
          <w:szCs w:val="20"/>
          <w:rPrChange w:id="1037" w:author="aymeric hermann" w:date="2023-01-24T23:37:00Z">
            <w:rPr>
              <w:ins w:id="1038" w:author="aymeric hermann" w:date="2023-01-24T23:32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426E474B" w14:textId="2041D6C3" w:rsidR="0073701E" w:rsidDel="00951388" w:rsidRDefault="0073701E" w:rsidP="00951388">
      <w:pPr>
        <w:pStyle w:val="ListParagraph"/>
        <w:spacing w:after="0"/>
        <w:ind w:left="2127"/>
        <w:jc w:val="both"/>
        <w:rPr>
          <w:del w:id="1039" w:author="aymeric hermann" w:date="2023-01-24T23:18:00Z"/>
          <w:rFonts w:ascii="Arial" w:hAnsi="Arial" w:cs="Arial"/>
          <w:sz w:val="20"/>
          <w:szCs w:val="20"/>
        </w:rPr>
        <w:pPrChange w:id="1040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r w:rsidRPr="00850AFF">
        <w:rPr>
          <w:rFonts w:ascii="Arial" w:hAnsi="Arial" w:cs="Arial"/>
          <w:sz w:val="20"/>
          <w:szCs w:val="20"/>
          <w:rPrChange w:id="10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groupe </w:t>
      </w:r>
      <w:proofErr w:type="spellStart"/>
      <w:r w:rsidRPr="00850AFF">
        <w:rPr>
          <w:rFonts w:ascii="Arial" w:hAnsi="Arial" w:cs="Arial"/>
          <w:sz w:val="20"/>
          <w:szCs w:val="20"/>
          <w:rPrChange w:id="10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Rchaeology</w:t>
      </w:r>
      <w:proofErr w:type="spellEnd"/>
      <w:r w:rsidRPr="00850AFF">
        <w:rPr>
          <w:rFonts w:ascii="Arial" w:hAnsi="Arial" w:cs="Arial"/>
          <w:sz w:val="20"/>
          <w:szCs w:val="20"/>
          <w:rPrChange w:id="10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tr</w:t>
      </w:r>
      <w:r w:rsidRPr="00850AFF">
        <w:rPr>
          <w:rFonts w:ascii="Arial" w:hAnsi="Arial" w:cs="Arial"/>
          <w:sz w:val="20"/>
          <w:szCs w:val="20"/>
          <w:rPrChange w:id="10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0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actif sur Twitter et a une page d</w:t>
      </w:r>
      <w:r w:rsidRPr="00850AFF">
        <w:rPr>
          <w:rFonts w:ascii="Arial" w:hAnsi="Arial" w:cs="Arial"/>
          <w:sz w:val="20"/>
          <w:szCs w:val="20"/>
          <w:rPrChange w:id="104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di</w:t>
      </w:r>
      <w:r w:rsidRPr="00850AFF">
        <w:rPr>
          <w:rFonts w:ascii="Arial" w:hAnsi="Arial" w:cs="Arial"/>
          <w:sz w:val="20"/>
          <w:szCs w:val="20"/>
          <w:rPrChange w:id="104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aux d</w:t>
      </w:r>
      <w:r w:rsidRPr="00850AFF">
        <w:rPr>
          <w:rFonts w:ascii="Arial" w:hAnsi="Arial" w:cs="Arial"/>
          <w:sz w:val="20"/>
          <w:szCs w:val="20"/>
          <w:rPrChange w:id="105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butants sur son site internet</w:t>
      </w:r>
      <w:ins w:id="1052" w:author="aymeric hermann" w:date="2023-01-24T23:18:00Z">
        <w:r w:rsidR="00F44CEF" w:rsidRPr="00850AFF">
          <w:rPr>
            <w:rFonts w:ascii="Arial" w:hAnsi="Arial" w:cs="Arial"/>
            <w:sz w:val="20"/>
            <w:szCs w:val="20"/>
            <w:rPrChange w:id="1053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</w:t>
        </w:r>
      </w:ins>
      <w:del w:id="1054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5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18D8A885" w14:textId="77777777" w:rsidR="00951388" w:rsidRDefault="00951388" w:rsidP="00951388">
      <w:pPr>
        <w:pStyle w:val="ListParagraph"/>
        <w:spacing w:after="0"/>
        <w:ind w:left="2127"/>
        <w:jc w:val="both"/>
        <w:rPr>
          <w:ins w:id="1056" w:author="aymeric hermann" w:date="2023-01-25T14:25:00Z"/>
          <w:rFonts w:ascii="Arial" w:hAnsi="Arial" w:cs="Arial"/>
          <w:sz w:val="20"/>
          <w:szCs w:val="20"/>
        </w:rPr>
        <w:pPrChange w:id="1057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</w:p>
    <w:p w14:paraId="401C40D7" w14:textId="2B36A998" w:rsidR="00951388" w:rsidRPr="00850AFF" w:rsidRDefault="00951388" w:rsidP="00951388">
      <w:pPr>
        <w:pStyle w:val="ListParagraph"/>
        <w:spacing w:after="0"/>
        <w:ind w:left="2127"/>
        <w:jc w:val="both"/>
        <w:rPr>
          <w:ins w:id="1058" w:author="aymeric hermann" w:date="2023-01-25T14:25:00Z"/>
          <w:rFonts w:ascii="Arial" w:hAnsi="Arial" w:cs="Arial"/>
          <w:sz w:val="20"/>
          <w:szCs w:val="20"/>
          <w:rPrChange w:id="1059" w:author="aymeric hermann" w:date="2023-01-24T23:37:00Z">
            <w:rPr>
              <w:ins w:id="1060" w:author="aymeric hermann" w:date="2023-01-25T14:25:00Z"/>
              <w:rFonts w:ascii="Century Gothic" w:hAnsi="Century Gothic" w:cs="Al Tarikh"/>
              <w:sz w:val="18"/>
              <w:szCs w:val="18"/>
            </w:rPr>
          </w:rPrChange>
        </w:rPr>
        <w:pPrChange w:id="1061" w:author="aymeric hermann" w:date="2023-01-25T14:26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ins w:id="1062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B14EFF4" wp14:editId="4766C275">
              <wp:extent cx="259492" cy="259492"/>
              <wp:effectExtent l="0" t="0" r="0" b="0"/>
              <wp:docPr id="10" name="Picture 10" descr="External Link Icon Stock Illustration - Download Image Now - Hyperlink, Icon,  Link - Chain Part - iStock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External Link Icon Stock Illustration - Download Image Now - Hyperlink, Icon,  Link - Chain Part - iStock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1BB1CEC2" w14:textId="3A705E27" w:rsidR="0073701E" w:rsidRPr="00850AFF" w:rsidRDefault="00000000" w:rsidP="00951388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10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1064" w:author="aymeric hermann" w:date="2023-01-25T14:21:00Z">
          <w:pPr>
            <w:ind w:left="204"/>
            <w:jc w:val="both"/>
          </w:pPr>
        </w:pPrChange>
      </w:pPr>
      <w:del w:id="1065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66" w:author="aymeric hermann" w:date="2023-01-24T23:37:00Z">
              <w:rPr/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10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"https://rchaeology.github.io/resources/beginners/"</w:delInstrText>
        </w:r>
        <w:r w:rsidRPr="00951388" w:rsidDel="00F44CEF">
          <w:rPr>
            <w:rFonts w:ascii="Arial" w:hAnsi="Arial" w:cs="Arial"/>
            <w:sz w:val="20"/>
            <w:szCs w:val="20"/>
          </w:rPr>
        </w:r>
        <w:r w:rsidRPr="00850AFF" w:rsidDel="00F44CEF">
          <w:rPr>
            <w:rFonts w:ascii="Arial" w:hAnsi="Arial" w:cs="Arial"/>
            <w:sz w:val="20"/>
            <w:szCs w:val="20"/>
            <w:rPrChange w:id="1068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F44CEF">
          <w:rPr>
            <w:rStyle w:val="Hyperlink"/>
            <w:rFonts w:ascii="Arial" w:hAnsi="Arial" w:cs="Arial"/>
            <w:sz w:val="20"/>
            <w:szCs w:val="20"/>
            <w:rPrChange w:id="1069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https://rchaeology.github.io/resources/beginners/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1070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F44CEF">
          <w:rPr>
            <w:rFonts w:ascii="Arial" w:hAnsi="Arial" w:cs="Arial"/>
            <w:sz w:val="20"/>
            <w:szCs w:val="20"/>
            <w:rPrChange w:id="107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sectPr w:rsidR="0073701E" w:rsidRPr="00850AFF" w:rsidSect="00F778E7">
      <w:pgSz w:w="11906" w:h="16838"/>
      <w:pgMar w:top="829" w:right="1417" w:bottom="774" w:left="1417" w:header="708" w:footer="708" w:gutter="0"/>
      <w:cols w:space="708"/>
      <w:docGrid w:linePitch="360"/>
      <w:sectPrChange w:id="1072" w:author="aymeric hermann" w:date="2023-01-24T23:26:00Z">
        <w:sectPr w:rsidR="0073701E" w:rsidRPr="00850AFF" w:rsidSect="00F778E7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0" w:author="aymeric hermann" w:date="2023-01-24T23:22:00Z" w:initials="ah">
    <w:p w14:paraId="471934B3" w14:textId="60893641" w:rsidR="00F778E7" w:rsidRDefault="00F778E7">
      <w:pPr>
        <w:pStyle w:val="CommentText"/>
      </w:pPr>
      <w:r>
        <w:rPr>
          <w:rStyle w:val="CommentReference"/>
        </w:rPr>
        <w:annotationRef/>
      </w:r>
      <w:r>
        <w:t>Plus logique dans ce sens là 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934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E6D2" w16cex:dateUtc="2023-01-24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934B3" w16cid:durableId="277AE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653"/>
    <w:multiLevelType w:val="hybridMultilevel"/>
    <w:tmpl w:val="6F2692E2"/>
    <w:lvl w:ilvl="0" w:tplc="FF40E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A79"/>
    <w:multiLevelType w:val="hybridMultilevel"/>
    <w:tmpl w:val="0C70A972"/>
    <w:lvl w:ilvl="0" w:tplc="53C40714">
      <w:start w:val="1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EA25CE7"/>
    <w:multiLevelType w:val="hybridMultilevel"/>
    <w:tmpl w:val="AD8EAAAA"/>
    <w:lvl w:ilvl="0" w:tplc="A7FE596A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437F2FE9"/>
    <w:multiLevelType w:val="hybridMultilevel"/>
    <w:tmpl w:val="78C464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2B34"/>
    <w:multiLevelType w:val="hybridMultilevel"/>
    <w:tmpl w:val="48E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5F2D"/>
    <w:multiLevelType w:val="hybridMultilevel"/>
    <w:tmpl w:val="863086A4"/>
    <w:lvl w:ilvl="0" w:tplc="A6A46BAE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335889307">
    <w:abstractNumId w:val="0"/>
  </w:num>
  <w:num w:numId="2" w16cid:durableId="209195157">
    <w:abstractNumId w:val="3"/>
  </w:num>
  <w:num w:numId="3" w16cid:durableId="940718900">
    <w:abstractNumId w:val="2"/>
  </w:num>
  <w:num w:numId="4" w16cid:durableId="1465465729">
    <w:abstractNumId w:val="1"/>
  </w:num>
  <w:num w:numId="5" w16cid:durableId="1134569137">
    <w:abstractNumId w:val="5"/>
  </w:num>
  <w:num w:numId="6" w16cid:durableId="11534445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meric hermann">
    <w15:presenceInfo w15:providerId="Windows Live" w15:userId="340e3adfd321d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8BC"/>
    <w:rsid w:val="000E36A6"/>
    <w:rsid w:val="00126A9C"/>
    <w:rsid w:val="001E60B4"/>
    <w:rsid w:val="00280FC2"/>
    <w:rsid w:val="002958A0"/>
    <w:rsid w:val="00414671"/>
    <w:rsid w:val="004D1E66"/>
    <w:rsid w:val="00585E96"/>
    <w:rsid w:val="00653BE0"/>
    <w:rsid w:val="006D1302"/>
    <w:rsid w:val="0073701E"/>
    <w:rsid w:val="008148BC"/>
    <w:rsid w:val="00850AFF"/>
    <w:rsid w:val="008A32A7"/>
    <w:rsid w:val="00951388"/>
    <w:rsid w:val="00A3275F"/>
    <w:rsid w:val="00A72308"/>
    <w:rsid w:val="00D80705"/>
    <w:rsid w:val="00DE21B9"/>
    <w:rsid w:val="00EE5D56"/>
    <w:rsid w:val="00F44CEF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65B"/>
  <w15:docId w15:val="{ED6A3146-FFBE-DC45-BC13-3470665B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5D5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A32A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E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18" Type="http://schemas.openxmlformats.org/officeDocument/2006/relationships/hyperlink" Target="https://rchaeology.github.io/resources/beginners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hyperlink" Target="https://mtes-mct.github.io/parcours_r_socle_introduction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enmarwick.github.io/tidyverse-for-archaeology/tidyverse-for-archaeology.html#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jpeg"/><Relationship Id="rId5" Type="http://schemas.openxmlformats.org/officeDocument/2006/relationships/comments" Target="commen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log.rstudio.com/2019/11/18/artist-in-residence/" TargetMode="External"/><Relationship Id="rId14" Type="http://schemas.openxmlformats.org/officeDocument/2006/relationships/hyperlink" Target="https://lms.fun-mooc.fr/c4x/UPSUD/42001S02/asset/data-managemen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1335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Nejma</dc:creator>
  <cp:lastModifiedBy>aymeric hermann</cp:lastModifiedBy>
  <cp:revision>4</cp:revision>
  <cp:lastPrinted>2023-01-25T13:28:00Z</cp:lastPrinted>
  <dcterms:created xsi:type="dcterms:W3CDTF">2023-01-25T13:28:00Z</dcterms:created>
  <dcterms:modified xsi:type="dcterms:W3CDTF">2023-01-25T13:33:00Z</dcterms:modified>
</cp:coreProperties>
</file>