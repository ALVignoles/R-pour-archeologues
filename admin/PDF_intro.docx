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14E9" w14:textId="516E8F6D" w:rsidR="00F778E7" w:rsidRPr="00850AFF" w:rsidRDefault="00EE5D56" w:rsidP="00F778E7">
      <w:pPr>
        <w:spacing w:after="0"/>
        <w:rPr>
          <w:ins w:id="0" w:author="aymeric hermann" w:date="2023-01-24T23:28:00Z"/>
          <w:rFonts w:ascii="Arial" w:hAnsi="Arial" w:cs="Arial"/>
          <w:b/>
          <w:bCs/>
          <w:color w:val="548DD4" w:themeColor="text2" w:themeTint="99"/>
          <w:sz w:val="40"/>
          <w:szCs w:val="40"/>
          <w:rPrChange w:id="1" w:author="aymeric hermann" w:date="2023-01-24T23:37:00Z">
            <w:rPr>
              <w:ins w:id="2" w:author="aymeric hermann" w:date="2023-01-24T23:28:00Z"/>
              <w:rFonts w:ascii="Times New Roman" w:hAnsi="Times New Roman" w:cs="Times New Roman"/>
              <w:b/>
              <w:bCs/>
              <w:color w:val="548DD4" w:themeColor="text2" w:themeTint="99"/>
              <w:sz w:val="36"/>
              <w:szCs w:val="36"/>
            </w:rPr>
          </w:rPrChange>
        </w:rPr>
      </w:pP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3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 xml:space="preserve">Workshop 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4" w:author="aymeric hermann" w:date="2023-01-24T23:37:00Z">
            <w:rPr>
              <w:rFonts w:ascii="Century Gothic" w:hAnsi="Century Gothic" w:cs="Cambria"/>
              <w:b/>
              <w:bCs/>
              <w:color w:val="365F91" w:themeColor="accent1" w:themeShade="BF"/>
              <w:sz w:val="28"/>
              <w:szCs w:val="28"/>
            </w:rPr>
          </w:rPrChange>
        </w:rPr>
        <w:t>« 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5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 xml:space="preserve">R pour </w:t>
      </w:r>
      <w:ins w:id="6" w:author="aymeric hermann" w:date="2023-01-24T23:28:00Z">
        <w:r w:rsidR="00F778E7" w:rsidRPr="00850AFF">
          <w:rPr>
            <w:rFonts w:ascii="Arial" w:hAnsi="Arial" w:cs="Arial"/>
            <w:b/>
            <w:bCs/>
            <w:color w:val="548DD4" w:themeColor="text2" w:themeTint="99"/>
            <w:sz w:val="40"/>
            <w:szCs w:val="40"/>
            <w:rPrChange w:id="7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rPrChange>
          </w:rPr>
          <w:t xml:space="preserve">les </w:t>
        </w:r>
      </w:ins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8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>arch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9" w:author="aymeric hermann" w:date="2023-01-24T23:37:00Z">
            <w:rPr>
              <w:rFonts w:ascii="Century Gothic" w:hAnsi="Century Gothic" w:cs="Cambria"/>
              <w:b/>
              <w:bCs/>
              <w:color w:val="365F91" w:themeColor="accent1" w:themeShade="BF"/>
              <w:sz w:val="28"/>
              <w:szCs w:val="28"/>
            </w:rPr>
          </w:rPrChange>
        </w:rPr>
        <w:t>é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10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>ologues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11" w:author="aymeric hermann" w:date="2023-01-24T23:37:00Z">
            <w:rPr>
              <w:rFonts w:ascii="Century Gothic" w:hAnsi="Century Gothic" w:cs="Cambria"/>
              <w:b/>
              <w:bCs/>
              <w:color w:val="365F91" w:themeColor="accent1" w:themeShade="BF"/>
              <w:sz w:val="28"/>
              <w:szCs w:val="28"/>
            </w:rPr>
          </w:rPrChange>
        </w:rPr>
        <w:t> 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12" w:author="aymeric hermann" w:date="2023-01-24T23:37:00Z">
            <w:rPr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t>!</w:t>
      </w:r>
      <w:r w:rsidRPr="00850AFF">
        <w:rPr>
          <w:rFonts w:ascii="Arial" w:hAnsi="Arial" w:cs="Arial"/>
          <w:b/>
          <w:bCs/>
          <w:color w:val="548DD4" w:themeColor="text2" w:themeTint="99"/>
          <w:sz w:val="40"/>
          <w:szCs w:val="40"/>
          <w:rPrChange w:id="13" w:author="aymeric hermann" w:date="2023-01-24T23:37:00Z">
            <w:rPr>
              <w:rFonts w:ascii="Century Gothic" w:hAnsi="Century Gothic" w:cs="Cambria"/>
              <w:b/>
              <w:bCs/>
              <w:color w:val="365F91" w:themeColor="accent1" w:themeShade="BF"/>
              <w:sz w:val="28"/>
              <w:szCs w:val="28"/>
            </w:rPr>
          </w:rPrChange>
        </w:rPr>
        <w:t> »</w:t>
      </w:r>
    </w:p>
    <w:p w14:paraId="0F668E6F" w14:textId="77777777" w:rsidR="00A72308" w:rsidRPr="00850AFF" w:rsidRDefault="00A72308" w:rsidP="00F778E7">
      <w:pPr>
        <w:spacing w:after="0"/>
        <w:rPr>
          <w:ins w:id="14" w:author="aymeric hermann" w:date="2023-01-24T23:30:00Z"/>
          <w:rFonts w:ascii="Arial" w:hAnsi="Arial" w:cs="Arial"/>
          <w:color w:val="548DD4" w:themeColor="text2" w:themeTint="99"/>
          <w:sz w:val="28"/>
          <w:szCs w:val="28"/>
          <w:rPrChange w:id="15" w:author="aymeric hermann" w:date="2023-01-24T23:37:00Z">
            <w:rPr>
              <w:ins w:id="16" w:author="aymeric hermann" w:date="2023-01-24T23:30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</w:p>
    <w:p w14:paraId="0AE24AE1" w14:textId="7563C417" w:rsidR="00A72308" w:rsidRPr="00850AFF" w:rsidRDefault="00F778E7" w:rsidP="00F778E7">
      <w:pPr>
        <w:spacing w:after="0"/>
        <w:rPr>
          <w:ins w:id="17" w:author="aymeric hermann" w:date="2023-01-24T23:29:00Z"/>
          <w:rFonts w:ascii="Arial" w:hAnsi="Arial" w:cs="Arial"/>
          <w:color w:val="548DD4" w:themeColor="text2" w:themeTint="99"/>
          <w:sz w:val="28"/>
          <w:szCs w:val="28"/>
          <w:rPrChange w:id="18" w:author="aymeric hermann" w:date="2023-01-24T23:37:00Z">
            <w:rPr>
              <w:ins w:id="19" w:author="aymeric hermann" w:date="2023-01-24T23:29:00Z"/>
              <w:rFonts w:ascii="Times New Roman" w:hAnsi="Times New Roman" w:cs="Times New Roman"/>
              <w:b/>
              <w:bCs/>
              <w:color w:val="548DD4" w:themeColor="text2" w:themeTint="99"/>
              <w:sz w:val="24"/>
              <w:szCs w:val="24"/>
            </w:rPr>
          </w:rPrChange>
        </w:rPr>
      </w:pPr>
      <w:ins w:id="20" w:author="aymeric hermann" w:date="2023-01-24T23:29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21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 xml:space="preserve">Organisé </w:t>
        </w:r>
      </w:ins>
      <w:ins w:id="22" w:author="aymeric hermann" w:date="2023-01-24T23:28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23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>p</w:t>
        </w:r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24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36"/>
                <w:szCs w:val="36"/>
              </w:rPr>
            </w:rPrChange>
          </w:rPr>
          <w:t xml:space="preserve">ar </w:t>
        </w:r>
      </w:ins>
    </w:p>
    <w:p w14:paraId="31C7E456" w14:textId="77777777" w:rsidR="00A72308" w:rsidRPr="00850AFF" w:rsidRDefault="00A72308" w:rsidP="00F778E7">
      <w:pPr>
        <w:spacing w:after="0"/>
        <w:rPr>
          <w:ins w:id="25" w:author="aymeric hermann" w:date="2023-01-24T23:30:00Z"/>
          <w:rFonts w:ascii="Arial" w:hAnsi="Arial" w:cs="Arial"/>
          <w:color w:val="548DD4" w:themeColor="text2" w:themeTint="99"/>
          <w:sz w:val="28"/>
          <w:szCs w:val="28"/>
          <w:rPrChange w:id="26" w:author="aymeric hermann" w:date="2023-01-24T23:37:00Z">
            <w:rPr>
              <w:ins w:id="27" w:author="aymeric hermann" w:date="2023-01-24T23:30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</w:p>
    <w:p w14:paraId="110062BC" w14:textId="77777777" w:rsidR="00A72308" w:rsidRPr="00850AFF" w:rsidRDefault="00F778E7" w:rsidP="00F778E7">
      <w:pPr>
        <w:spacing w:after="0"/>
        <w:rPr>
          <w:ins w:id="28" w:author="aymeric hermann" w:date="2023-01-24T23:36:00Z"/>
          <w:rFonts w:ascii="Arial" w:hAnsi="Arial" w:cs="Arial"/>
          <w:color w:val="548DD4" w:themeColor="text2" w:themeTint="99"/>
          <w:sz w:val="28"/>
          <w:szCs w:val="28"/>
          <w:rPrChange w:id="29" w:author="aymeric hermann" w:date="2023-01-24T23:37:00Z">
            <w:rPr>
              <w:ins w:id="30" w:author="aymeric hermann" w:date="2023-01-24T23:36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  <w:ins w:id="31" w:author="aymeric hermann" w:date="2023-01-24T23:28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32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>Anaïs</w:t>
        </w:r>
      </w:ins>
      <w:ins w:id="33" w:author="aymeric hermann" w:date="2023-01-24T23:29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34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 xml:space="preserve"> Vignoles</w:t>
        </w:r>
      </w:ins>
    </w:p>
    <w:p w14:paraId="514B57FB" w14:textId="5BCC1AD2" w:rsidR="00A72308" w:rsidRPr="00850AFF" w:rsidRDefault="00A72308" w:rsidP="00F778E7">
      <w:pPr>
        <w:spacing w:after="0"/>
        <w:rPr>
          <w:ins w:id="35" w:author="aymeric hermann" w:date="2023-01-24T23:33:00Z"/>
          <w:rFonts w:ascii="Arial" w:hAnsi="Arial" w:cs="Arial"/>
          <w:color w:val="548DD4" w:themeColor="text2" w:themeTint="99"/>
          <w:sz w:val="24"/>
          <w:szCs w:val="24"/>
          <w:rPrChange w:id="36" w:author="aymeric hermann" w:date="2023-01-24T23:37:00Z">
            <w:rPr>
              <w:ins w:id="37" w:author="aymeric hermann" w:date="2023-01-24T23:33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  <w:ins w:id="38" w:author="aymeric hermann" w:date="2023-01-24T23:35:00Z">
        <w:r w:rsidRPr="00850AFF">
          <w:rPr>
            <w:rFonts w:ascii="Arial" w:hAnsi="Arial" w:cs="Arial"/>
            <w:color w:val="548DD4" w:themeColor="text2" w:themeTint="99"/>
            <w:sz w:val="24"/>
            <w:szCs w:val="24"/>
            <w:rPrChange w:id="39" w:author="aymeric hermann" w:date="2023-01-24T23:37:00Z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rPrChange>
          </w:rPr>
          <w:t>anais.l.vignoles@gmail.com</w:t>
        </w:r>
      </w:ins>
    </w:p>
    <w:p w14:paraId="1F05D09D" w14:textId="77777777" w:rsidR="00A72308" w:rsidRPr="00850AFF" w:rsidRDefault="00A72308" w:rsidP="00F778E7">
      <w:pPr>
        <w:spacing w:after="0"/>
        <w:rPr>
          <w:ins w:id="40" w:author="aymeric hermann" w:date="2023-01-24T23:29:00Z"/>
          <w:rFonts w:ascii="Arial" w:hAnsi="Arial" w:cs="Arial"/>
          <w:color w:val="548DD4" w:themeColor="text2" w:themeTint="99"/>
          <w:sz w:val="28"/>
          <w:szCs w:val="28"/>
          <w:rPrChange w:id="41" w:author="aymeric hermann" w:date="2023-01-24T23:37:00Z">
            <w:rPr>
              <w:ins w:id="42" w:author="aymeric hermann" w:date="2023-01-24T23:29:00Z"/>
              <w:rFonts w:ascii="Times New Roman" w:hAnsi="Times New Roman" w:cs="Times New Roman"/>
              <w:b/>
              <w:bCs/>
              <w:color w:val="548DD4" w:themeColor="text2" w:themeTint="99"/>
              <w:sz w:val="24"/>
              <w:szCs w:val="24"/>
            </w:rPr>
          </w:rPrChange>
        </w:rPr>
      </w:pPr>
    </w:p>
    <w:p w14:paraId="6E75F504" w14:textId="4F981997" w:rsidR="00A72308" w:rsidRPr="00850AFF" w:rsidRDefault="00A72308" w:rsidP="00F778E7">
      <w:pPr>
        <w:spacing w:after="0"/>
        <w:rPr>
          <w:ins w:id="43" w:author="aymeric hermann" w:date="2023-01-24T23:33:00Z"/>
          <w:rFonts w:ascii="Arial" w:hAnsi="Arial" w:cs="Arial"/>
          <w:color w:val="548DD4" w:themeColor="text2" w:themeTint="99"/>
          <w:sz w:val="28"/>
          <w:szCs w:val="28"/>
          <w:rPrChange w:id="44" w:author="aymeric hermann" w:date="2023-01-24T23:37:00Z">
            <w:rPr>
              <w:ins w:id="45" w:author="aymeric hermann" w:date="2023-01-24T23:33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  <w:proofErr w:type="gramStart"/>
      <w:ins w:id="46" w:author="aymeric hermann" w:date="2023-01-24T23:29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47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>et</w:t>
        </w:r>
        <w:proofErr w:type="gramEnd"/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48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 xml:space="preserve"> </w:t>
        </w:r>
      </w:ins>
    </w:p>
    <w:p w14:paraId="191A9026" w14:textId="77777777" w:rsidR="00A72308" w:rsidRPr="00850AFF" w:rsidRDefault="00A72308" w:rsidP="00F778E7">
      <w:pPr>
        <w:spacing w:after="0"/>
        <w:rPr>
          <w:ins w:id="49" w:author="aymeric hermann" w:date="2023-01-24T23:29:00Z"/>
          <w:rFonts w:ascii="Arial" w:hAnsi="Arial" w:cs="Arial"/>
          <w:color w:val="548DD4" w:themeColor="text2" w:themeTint="99"/>
          <w:sz w:val="28"/>
          <w:szCs w:val="28"/>
          <w:rPrChange w:id="50" w:author="aymeric hermann" w:date="2023-01-24T23:37:00Z">
            <w:rPr>
              <w:ins w:id="51" w:author="aymeric hermann" w:date="2023-01-24T23:29:00Z"/>
              <w:rFonts w:ascii="Times New Roman" w:hAnsi="Times New Roman" w:cs="Times New Roman"/>
              <w:b/>
              <w:bCs/>
              <w:color w:val="548DD4" w:themeColor="text2" w:themeTint="99"/>
              <w:sz w:val="24"/>
              <w:szCs w:val="24"/>
            </w:rPr>
          </w:rPrChange>
        </w:rPr>
      </w:pPr>
    </w:p>
    <w:p w14:paraId="0535F052" w14:textId="56D06CEA" w:rsidR="00F778E7" w:rsidRPr="00850AFF" w:rsidDel="00A72308" w:rsidRDefault="00A72308" w:rsidP="00A72308">
      <w:pPr>
        <w:rPr>
          <w:del w:id="52" w:author="aymeric hermann" w:date="2023-01-24T23:27:00Z"/>
          <w:rFonts w:ascii="Arial" w:hAnsi="Arial" w:cs="Arial"/>
          <w:color w:val="548DD4" w:themeColor="text2" w:themeTint="99"/>
          <w:sz w:val="28"/>
          <w:szCs w:val="28"/>
          <w:rPrChange w:id="53" w:author="aymeric hermann" w:date="2023-01-24T23:37:00Z">
            <w:rPr>
              <w:del w:id="54" w:author="aymeric hermann" w:date="2023-01-24T23:27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  <w:ins w:id="55" w:author="aymeric hermann" w:date="2023-01-24T23:29:00Z">
        <w:r w:rsidRPr="00850AFF">
          <w:rPr>
            <w:rFonts w:ascii="Arial" w:hAnsi="Arial" w:cs="Arial"/>
            <w:color w:val="548DD4" w:themeColor="text2" w:themeTint="99"/>
            <w:sz w:val="28"/>
            <w:szCs w:val="28"/>
            <w:rPrChange w:id="56" w:author="aymeric hermann" w:date="2023-01-24T23:37:00Z">
              <w:rPr>
                <w:rFonts w:ascii="Times New Roman" w:hAnsi="Times New Roman" w:cs="Times New Roman"/>
                <w:b/>
                <w:bCs/>
                <w:color w:val="548DD4" w:themeColor="text2" w:themeTint="99"/>
                <w:sz w:val="24"/>
                <w:szCs w:val="24"/>
              </w:rPr>
            </w:rPrChange>
          </w:rPr>
          <w:t>Aymeric Hermann</w:t>
        </w:r>
      </w:ins>
    </w:p>
    <w:p w14:paraId="14EF3F6D" w14:textId="3D99875D" w:rsidR="00A72308" w:rsidRPr="00850AFF" w:rsidRDefault="00A72308" w:rsidP="00A72308">
      <w:pPr>
        <w:spacing w:after="0"/>
        <w:rPr>
          <w:ins w:id="57" w:author="aymeric hermann" w:date="2023-01-24T23:36:00Z"/>
          <w:rFonts w:ascii="Arial" w:hAnsi="Arial" w:cs="Arial"/>
          <w:color w:val="548DD4" w:themeColor="text2" w:themeTint="99"/>
          <w:sz w:val="28"/>
          <w:szCs w:val="28"/>
          <w:rPrChange w:id="58" w:author="aymeric hermann" w:date="2023-01-24T23:37:00Z">
            <w:rPr>
              <w:ins w:id="59" w:author="aymeric hermann" w:date="2023-01-24T23:36:00Z"/>
              <w:rFonts w:ascii="Times New Roman" w:hAnsi="Times New Roman" w:cs="Times New Roman"/>
              <w:color w:val="548DD4" w:themeColor="text2" w:themeTint="99"/>
              <w:sz w:val="28"/>
              <w:szCs w:val="28"/>
            </w:rPr>
          </w:rPrChange>
        </w:rPr>
      </w:pPr>
    </w:p>
    <w:p w14:paraId="45EAC8B6" w14:textId="1B55FFCC" w:rsidR="00A72308" w:rsidRPr="00850AFF" w:rsidRDefault="00A72308">
      <w:pPr>
        <w:spacing w:after="0"/>
        <w:rPr>
          <w:ins w:id="60" w:author="aymeric hermann" w:date="2023-01-24T23:36:00Z"/>
          <w:rFonts w:ascii="Arial" w:hAnsi="Arial" w:cs="Arial"/>
          <w:color w:val="548DD4" w:themeColor="text2" w:themeTint="99"/>
          <w:rPrChange w:id="61" w:author="aymeric hermann" w:date="2023-01-24T23:37:00Z">
            <w:rPr>
              <w:ins w:id="62" w:author="aymeric hermann" w:date="2023-01-24T23:36:00Z"/>
              <w:rFonts w:ascii="Times New Roman" w:hAnsi="Times New Roman" w:cs="Times New Roman"/>
            </w:rPr>
          </w:rPrChange>
        </w:rPr>
        <w:pPrChange w:id="63" w:author="aymeric hermann" w:date="2023-01-24T23:36:00Z">
          <w:pPr>
            <w:pStyle w:val="Heading1"/>
            <w:spacing w:after="120"/>
            <w:jc w:val="both"/>
          </w:pPr>
        </w:pPrChange>
      </w:pPr>
      <w:ins w:id="64" w:author="aymeric hermann" w:date="2023-01-24T23:36:00Z">
        <w:r w:rsidRPr="00850AFF">
          <w:rPr>
            <w:rFonts w:ascii="Arial" w:hAnsi="Arial" w:cs="Arial"/>
            <w:color w:val="548DD4" w:themeColor="text2" w:themeTint="99"/>
            <w:sz w:val="24"/>
            <w:szCs w:val="24"/>
            <w:rPrChange w:id="65" w:author="aymeric hermann" w:date="2023-01-24T23:37:00Z">
              <w:rPr>
                <w:rFonts w:ascii="Times New Roman" w:hAnsi="Times New Roman" w:cs="Times New Roman"/>
                <w:b w:val="0"/>
                <w:bCs w:val="0"/>
                <w:color w:val="548DD4" w:themeColor="text2" w:themeTint="99"/>
                <w:sz w:val="24"/>
                <w:szCs w:val="24"/>
              </w:rPr>
            </w:rPrChange>
          </w:rPr>
          <w:t>aymeric.hermann@cnrs.fr</w:t>
        </w:r>
      </w:ins>
    </w:p>
    <w:p w14:paraId="7EE1E08C" w14:textId="68DA7A79" w:rsidR="00A72308" w:rsidRDefault="00A72308" w:rsidP="00A72308">
      <w:pPr>
        <w:rPr>
          <w:ins w:id="66" w:author="aymeric hermann" w:date="2023-01-24T23:37:00Z"/>
          <w:rFonts w:ascii="Arial" w:hAnsi="Arial" w:cs="Arial"/>
        </w:rPr>
      </w:pPr>
    </w:p>
    <w:p w14:paraId="20996E51" w14:textId="77777777" w:rsidR="00850AFF" w:rsidRPr="00850AFF" w:rsidRDefault="00850AFF">
      <w:pPr>
        <w:rPr>
          <w:ins w:id="67" w:author="aymeric hermann" w:date="2023-01-24T23:30:00Z"/>
          <w:rFonts w:ascii="Arial" w:hAnsi="Arial" w:cs="Arial"/>
          <w:rPrChange w:id="68" w:author="aymeric hermann" w:date="2023-01-24T23:37:00Z">
            <w:rPr>
              <w:ins w:id="69" w:author="aymeric hermann" w:date="2023-01-24T23:30:00Z"/>
              <w:rFonts w:ascii="Times New Roman" w:hAnsi="Times New Roman" w:cs="Times New Roman"/>
            </w:rPr>
          </w:rPrChange>
        </w:rPr>
        <w:pPrChange w:id="70" w:author="aymeric hermann" w:date="2023-01-24T23:36:00Z">
          <w:pPr>
            <w:pStyle w:val="Heading1"/>
            <w:spacing w:after="120"/>
            <w:jc w:val="both"/>
          </w:pPr>
        </w:pPrChange>
      </w:pPr>
    </w:p>
    <w:p w14:paraId="6F6D5086" w14:textId="4832E4AE" w:rsidR="00A72308" w:rsidRDefault="00A72308" w:rsidP="00A72308">
      <w:pPr>
        <w:rPr>
          <w:ins w:id="71" w:author="aymeric hermann" w:date="2023-01-24T23:41:00Z"/>
          <w:rFonts w:ascii="Arial" w:hAnsi="Arial" w:cs="Arial"/>
        </w:rPr>
      </w:pPr>
    </w:p>
    <w:p w14:paraId="637BB283" w14:textId="77777777" w:rsidR="00D80705" w:rsidRPr="00850AFF" w:rsidRDefault="00D80705">
      <w:pPr>
        <w:rPr>
          <w:ins w:id="72" w:author="aymeric hermann" w:date="2023-01-24T23:30:00Z"/>
          <w:rFonts w:ascii="Arial" w:hAnsi="Arial" w:cs="Arial"/>
          <w:rPrChange w:id="73" w:author="aymeric hermann" w:date="2023-01-24T23:37:00Z">
            <w:rPr>
              <w:ins w:id="74" w:author="aymeric hermann" w:date="2023-01-24T23:30:00Z"/>
              <w:rFonts w:ascii="Century Gothic" w:hAnsi="Century Gothic" w:cs="Al Tarikh"/>
              <w:b/>
              <w:bCs/>
              <w:color w:val="365F91" w:themeColor="accent1" w:themeShade="BF"/>
              <w:sz w:val="28"/>
              <w:szCs w:val="28"/>
            </w:rPr>
          </w:rPrChange>
        </w:rPr>
        <w:pPrChange w:id="75" w:author="aymeric hermann" w:date="2023-01-24T23:30:00Z">
          <w:pPr>
            <w:pStyle w:val="Title"/>
            <w:jc w:val="both"/>
          </w:pPr>
        </w:pPrChange>
      </w:pPr>
    </w:p>
    <w:p w14:paraId="714336B6" w14:textId="4A6B20CD" w:rsidR="00EE5D56" w:rsidRPr="00D80705" w:rsidRDefault="00EE5D56">
      <w:pPr>
        <w:pStyle w:val="Heading1"/>
        <w:spacing w:before="0" w:after="120"/>
        <w:jc w:val="both"/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76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22"/>
              <w:szCs w:val="22"/>
            </w:rPr>
          </w:rPrChange>
        </w:rPr>
        <w:pPrChange w:id="77" w:author="aymeric hermann" w:date="2023-01-24T23:30:00Z">
          <w:pPr>
            <w:pStyle w:val="Heading1"/>
            <w:spacing w:after="120"/>
            <w:jc w:val="both"/>
          </w:pPr>
        </w:pPrChange>
      </w:pPr>
      <w:r w:rsidRPr="00D80705"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78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22"/>
              <w:szCs w:val="22"/>
            </w:rPr>
          </w:rPrChange>
        </w:rPr>
        <w:t>Un outil au service de la science reproductible</w:t>
      </w:r>
      <w:del w:id="79" w:author="aymeric hermann" w:date="2023-01-24T22:01:00Z"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0" w:author="aymeric hermann" w:date="2023-01-24T23:41:00Z">
              <w:rPr>
                <w:rFonts w:ascii="Century Gothic" w:hAnsi="Century Gothic" w:cs="Times New Roman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…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1" w:author="aymeric hermann" w:date="2023-01-24T23:41:00Z">
              <w:rPr>
                <w:rFonts w:ascii="Century Gothic" w:hAnsi="Century Gothic" w:cs="Al Tarikh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 xml:space="preserve"> D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2" w:author="aymeric hermann" w:date="2023-01-24T23:41:00Z">
              <w:rPr>
                <w:rFonts w:ascii="Century Gothic" w:hAnsi="Century Gothic" w:cs="Cambria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é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3" w:author="aymeric hermann" w:date="2023-01-24T23:41:00Z">
              <w:rPr>
                <w:rFonts w:ascii="Century Gothic" w:hAnsi="Century Gothic" w:cs="Al Tarikh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couvrez le langage de programmation R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4" w:author="aymeric hermann" w:date="2023-01-24T23:41:00Z">
              <w:rPr>
                <w:rFonts w:ascii="Century Gothic" w:hAnsi="Century Gothic" w:cs="Cambria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 </w:delText>
        </w:r>
        <w:r w:rsidRPr="00D80705" w:rsidDel="008A32A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85" w:author="aymeric hermann" w:date="2023-01-24T23:41:00Z">
              <w:rPr>
                <w:rFonts w:ascii="Century Gothic" w:hAnsi="Century Gothic" w:cs="Al Tarikh"/>
                <w:b w:val="0"/>
                <w:bCs w:val="0"/>
                <w:color w:val="548DD4" w:themeColor="text2" w:themeTint="99"/>
                <w:sz w:val="22"/>
                <w:szCs w:val="22"/>
              </w:rPr>
            </w:rPrChange>
          </w:rPr>
          <w:delText>!</w:delText>
        </w:r>
      </w:del>
    </w:p>
    <w:p w14:paraId="03B2CEBB" w14:textId="77777777" w:rsidR="00D80705" w:rsidRDefault="00D80705" w:rsidP="0073701E">
      <w:pPr>
        <w:jc w:val="both"/>
        <w:rPr>
          <w:ins w:id="86" w:author="aymeric hermann" w:date="2023-01-24T23:41:00Z"/>
          <w:rFonts w:ascii="Arial" w:hAnsi="Arial" w:cs="Arial"/>
          <w:sz w:val="20"/>
          <w:szCs w:val="20"/>
        </w:rPr>
      </w:pPr>
    </w:p>
    <w:p w14:paraId="70D33FE5" w14:textId="7DAA274E" w:rsidR="00DE21B9" w:rsidRPr="00850AFF" w:rsidRDefault="00EE5D56" w:rsidP="0073701E">
      <w:pPr>
        <w:jc w:val="both"/>
        <w:rPr>
          <w:ins w:id="87" w:author="aymeric hermann" w:date="2023-01-24T22:16:00Z"/>
          <w:rFonts w:ascii="Arial" w:hAnsi="Arial" w:cs="Arial"/>
          <w:sz w:val="20"/>
          <w:szCs w:val="20"/>
          <w:rPrChange w:id="88" w:author="aymeric hermann" w:date="2023-01-24T23:37:00Z">
            <w:rPr>
              <w:ins w:id="89" w:author="aymeric hermann" w:date="2023-01-24T22:16:00Z"/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9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Le langage de programmation R </w:t>
      </w:r>
      <w:ins w:id="91" w:author="aymeric hermann" w:date="2023-01-24T22:12:00Z">
        <w:r w:rsidR="00DE21B9" w:rsidRPr="00850AFF">
          <w:rPr>
            <w:rFonts w:ascii="Arial" w:hAnsi="Arial" w:cs="Arial"/>
            <w:sz w:val="20"/>
            <w:szCs w:val="20"/>
            <w:rPrChange w:id="9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permet de </w:t>
        </w:r>
      </w:ins>
      <w:del w:id="93" w:author="aymeric hermann" w:date="2023-01-24T22:06:00Z">
        <w:r w:rsidRPr="00850AFF" w:rsidDel="008A32A7">
          <w:rPr>
            <w:rFonts w:ascii="Arial" w:hAnsi="Arial" w:cs="Arial"/>
            <w:sz w:val="20"/>
            <w:szCs w:val="20"/>
            <w:rPrChange w:id="9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est un </w:delText>
        </w:r>
      </w:del>
      <w:del w:id="95" w:author="aymeric hermann" w:date="2023-01-24T22:12:00Z">
        <w:r w:rsidRPr="00850AFF" w:rsidDel="00DE21B9">
          <w:rPr>
            <w:rFonts w:ascii="Arial" w:hAnsi="Arial" w:cs="Arial"/>
            <w:sz w:val="20"/>
            <w:szCs w:val="20"/>
            <w:rPrChange w:id="9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outil </w:delText>
        </w:r>
      </w:del>
      <w:del w:id="97" w:author="aymeric hermann" w:date="2023-01-24T22:02:00Z">
        <w:r w:rsidRPr="00850AFF" w:rsidDel="008A32A7">
          <w:rPr>
            <w:rFonts w:ascii="Arial" w:hAnsi="Arial" w:cs="Arial"/>
            <w:sz w:val="20"/>
            <w:szCs w:val="20"/>
            <w:rPrChange w:id="9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merveilleux </w:delText>
        </w:r>
      </w:del>
      <w:ins w:id="99" w:author="aymeric hermann" w:date="2023-01-24T22:05:00Z">
        <w:r w:rsidR="008A32A7" w:rsidRPr="00850AFF">
          <w:rPr>
            <w:rFonts w:ascii="Arial" w:hAnsi="Arial" w:cs="Arial"/>
            <w:sz w:val="20"/>
            <w:szCs w:val="20"/>
            <w:rPrChange w:id="10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r</w:t>
        </w:r>
        <w:r w:rsidR="008A32A7" w:rsidRPr="00850AFF">
          <w:rPr>
            <w:rFonts w:ascii="Arial" w:hAnsi="Arial" w:cs="Arial"/>
            <w:sz w:val="20"/>
            <w:szCs w:val="20"/>
            <w:rPrChange w:id="101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8A32A7" w:rsidRPr="00850AFF">
          <w:rPr>
            <w:rFonts w:ascii="Arial" w:hAnsi="Arial" w:cs="Arial"/>
            <w:sz w:val="20"/>
            <w:szCs w:val="20"/>
            <w:rPrChange w:id="10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aliser </w:t>
        </w:r>
      </w:ins>
      <w:ins w:id="103" w:author="aymeric hermann" w:date="2023-01-24T22:12:00Z">
        <w:r w:rsidR="00DE21B9" w:rsidRPr="00850AFF">
          <w:rPr>
            <w:rFonts w:ascii="Arial" w:hAnsi="Arial" w:cs="Arial"/>
            <w:sz w:val="20"/>
            <w:szCs w:val="20"/>
            <w:rPrChange w:id="10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efficacement </w:t>
        </w:r>
      </w:ins>
      <w:del w:id="105" w:author="aymeric hermann" w:date="2023-01-24T22:05:00Z">
        <w:r w:rsidRPr="00850AFF" w:rsidDel="008A32A7">
          <w:rPr>
            <w:rFonts w:ascii="Arial" w:hAnsi="Arial" w:cs="Arial"/>
            <w:sz w:val="20"/>
            <w:szCs w:val="20"/>
            <w:rPrChange w:id="10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pour </w:delText>
        </w:r>
      </w:del>
      <w:r w:rsidRPr="00850AFF">
        <w:rPr>
          <w:rFonts w:ascii="Arial" w:hAnsi="Arial" w:cs="Arial"/>
          <w:sz w:val="20"/>
          <w:szCs w:val="20"/>
          <w:rPrChange w:id="10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une grande vari</w:t>
      </w:r>
      <w:r w:rsidRPr="00850AFF">
        <w:rPr>
          <w:rFonts w:ascii="Arial" w:hAnsi="Arial" w:cs="Arial"/>
          <w:sz w:val="20"/>
          <w:szCs w:val="20"/>
          <w:rPrChange w:id="10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0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</w:t>
      </w:r>
      <w:r w:rsidRPr="00850AFF">
        <w:rPr>
          <w:rFonts w:ascii="Arial" w:hAnsi="Arial" w:cs="Arial"/>
          <w:sz w:val="20"/>
          <w:szCs w:val="20"/>
          <w:rPrChange w:id="11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1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 proc</w:t>
      </w:r>
      <w:r w:rsidRPr="00850AFF">
        <w:rPr>
          <w:rFonts w:ascii="Arial" w:hAnsi="Arial" w:cs="Arial"/>
          <w:sz w:val="20"/>
          <w:szCs w:val="20"/>
          <w:rPrChange w:id="11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1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dures, d</w:t>
      </w:r>
      <w:r w:rsidRPr="00850AFF">
        <w:rPr>
          <w:rFonts w:ascii="Arial" w:hAnsi="Arial" w:cs="Arial"/>
          <w:sz w:val="20"/>
          <w:szCs w:val="20"/>
          <w:rPrChange w:id="114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11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analyses et de visualisation de donn</w:t>
      </w:r>
      <w:r w:rsidRPr="00850AFF">
        <w:rPr>
          <w:rFonts w:ascii="Arial" w:hAnsi="Arial" w:cs="Arial"/>
          <w:sz w:val="20"/>
          <w:szCs w:val="20"/>
          <w:rPrChange w:id="11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1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es. Que ce soit pour cr</w:t>
      </w:r>
      <w:r w:rsidRPr="00850AFF">
        <w:rPr>
          <w:rFonts w:ascii="Arial" w:hAnsi="Arial" w:cs="Arial"/>
          <w:sz w:val="20"/>
          <w:szCs w:val="20"/>
          <w:rPrChange w:id="11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1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er des documents, cr</w:t>
      </w:r>
      <w:r w:rsidRPr="00850AFF">
        <w:rPr>
          <w:rFonts w:ascii="Arial" w:hAnsi="Arial" w:cs="Arial"/>
          <w:sz w:val="20"/>
          <w:szCs w:val="20"/>
          <w:rPrChange w:id="12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2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er des graphiques, analyser des jeux de donn</w:t>
      </w:r>
      <w:r w:rsidRPr="00850AFF">
        <w:rPr>
          <w:rFonts w:ascii="Arial" w:hAnsi="Arial" w:cs="Arial"/>
          <w:sz w:val="20"/>
          <w:szCs w:val="20"/>
          <w:rPrChange w:id="12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2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semi-quantitatifs ou faire du SIG, R permet de faire </w:t>
      </w:r>
      <w:r w:rsidRPr="00850AFF">
        <w:rPr>
          <w:rFonts w:ascii="Arial" w:hAnsi="Arial" w:cs="Arial"/>
          <w:sz w:val="20"/>
          <w:szCs w:val="20"/>
          <w:rPrChange w:id="12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12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peu pr</w:t>
      </w:r>
      <w:r w:rsidRPr="00850AFF">
        <w:rPr>
          <w:rFonts w:ascii="Arial" w:hAnsi="Arial" w:cs="Arial"/>
          <w:sz w:val="20"/>
          <w:szCs w:val="20"/>
          <w:rPrChange w:id="12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12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tout ce que vous voulez. Il permet une meilleure reproductibilit</w:t>
      </w:r>
      <w:r w:rsidRPr="00850AFF">
        <w:rPr>
          <w:rFonts w:ascii="Arial" w:hAnsi="Arial" w:cs="Arial"/>
          <w:sz w:val="20"/>
          <w:szCs w:val="20"/>
          <w:rPrChange w:id="12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2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en gardant une trace </w:t>
      </w:r>
      <w:r w:rsidRPr="00850AFF">
        <w:rPr>
          <w:rFonts w:ascii="Arial" w:hAnsi="Arial" w:cs="Arial"/>
          <w:sz w:val="20"/>
          <w:szCs w:val="20"/>
          <w:rPrChange w:id="13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3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crite (le fameux </w:t>
      </w:r>
      <w:r w:rsidRPr="00850AFF">
        <w:rPr>
          <w:rFonts w:ascii="Arial" w:hAnsi="Arial" w:cs="Arial"/>
          <w:sz w:val="20"/>
          <w:szCs w:val="20"/>
          <w:rPrChange w:id="13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« </w:t>
      </w:r>
      <w:r w:rsidRPr="00850AFF">
        <w:rPr>
          <w:rFonts w:ascii="Arial" w:hAnsi="Arial" w:cs="Arial"/>
          <w:sz w:val="20"/>
          <w:szCs w:val="20"/>
          <w:rPrChange w:id="13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code</w:t>
      </w:r>
      <w:r w:rsidRPr="00850AFF">
        <w:rPr>
          <w:rFonts w:ascii="Arial" w:hAnsi="Arial" w:cs="Arial"/>
          <w:sz w:val="20"/>
          <w:szCs w:val="20"/>
          <w:rPrChange w:id="13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»</w:t>
      </w:r>
      <w:r w:rsidRPr="00850AFF">
        <w:rPr>
          <w:rFonts w:ascii="Arial" w:hAnsi="Arial" w:cs="Arial"/>
          <w:sz w:val="20"/>
          <w:szCs w:val="20"/>
          <w:rPrChange w:id="13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) de toutes les </w:t>
      </w:r>
      <w:r w:rsidRPr="00850AFF">
        <w:rPr>
          <w:rFonts w:ascii="Arial" w:hAnsi="Arial" w:cs="Arial"/>
          <w:sz w:val="20"/>
          <w:szCs w:val="20"/>
          <w:rPrChange w:id="13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3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tapes de votre travail</w:t>
      </w:r>
      <w:ins w:id="138" w:author="aymeric hermann" w:date="2023-01-24T22:42:00Z">
        <w:r w:rsidR="00585E96" w:rsidRPr="00850AFF">
          <w:rPr>
            <w:rFonts w:ascii="Arial" w:hAnsi="Arial" w:cs="Arial"/>
            <w:sz w:val="20"/>
            <w:szCs w:val="20"/>
            <w:rPrChange w:id="13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d</w:t>
        </w:r>
        <w:r w:rsidR="00585E96" w:rsidRPr="00850AFF">
          <w:rPr>
            <w:rFonts w:ascii="Arial" w:hAnsi="Arial" w:cs="Arial"/>
            <w:sz w:val="20"/>
            <w:szCs w:val="20"/>
            <w:rPrChange w:id="140" w:author="aymeric hermann" w:date="2023-01-24T23:37:00Z">
              <w:rPr>
                <w:rFonts w:ascii="Century Gothic" w:hAnsi="Century Gothic" w:cs="Times New Roman"/>
                <w:sz w:val="18"/>
                <w:szCs w:val="18"/>
              </w:rPr>
            </w:rPrChange>
          </w:rPr>
          <w:t>’</w:t>
        </w:r>
        <w:r w:rsidR="00585E96" w:rsidRPr="00850AFF">
          <w:rPr>
            <w:rFonts w:ascii="Arial" w:hAnsi="Arial" w:cs="Arial"/>
            <w:sz w:val="20"/>
            <w:szCs w:val="20"/>
            <w:rPrChange w:id="14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analyse</w:t>
        </w:r>
      </w:ins>
      <w:r w:rsidRPr="00850AFF">
        <w:rPr>
          <w:rFonts w:ascii="Arial" w:hAnsi="Arial" w:cs="Arial"/>
          <w:sz w:val="20"/>
          <w:szCs w:val="20"/>
          <w:rPrChange w:id="1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. </w:t>
      </w:r>
    </w:p>
    <w:p w14:paraId="2995779F" w14:textId="1C280326" w:rsidR="00414671" w:rsidRPr="00850AFF" w:rsidRDefault="00414671" w:rsidP="00414671">
      <w:pPr>
        <w:jc w:val="both"/>
        <w:rPr>
          <w:ins w:id="143" w:author="aymeric hermann" w:date="2023-01-24T22:30:00Z"/>
          <w:rFonts w:ascii="Arial" w:hAnsi="Arial" w:cs="Arial"/>
          <w:sz w:val="20"/>
          <w:szCs w:val="20"/>
          <w:rPrChange w:id="144" w:author="aymeric hermann" w:date="2023-01-24T23:37:00Z">
            <w:rPr>
              <w:ins w:id="145" w:author="aymeric hermann" w:date="2023-01-24T22:30:00Z"/>
              <w:rFonts w:ascii="Century Gothic" w:hAnsi="Century Gothic" w:cs="Al Tarikh"/>
              <w:sz w:val="18"/>
              <w:szCs w:val="18"/>
            </w:rPr>
          </w:rPrChange>
        </w:rPr>
      </w:pPr>
      <w:ins w:id="146" w:author="aymeric hermann" w:date="2023-01-24T22:30:00Z">
        <w:r w:rsidRPr="00850AFF">
          <w:rPr>
            <w:rFonts w:ascii="Arial" w:hAnsi="Arial" w:cs="Arial"/>
            <w:sz w:val="20"/>
            <w:szCs w:val="20"/>
            <w:rPrChange w:id="14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Les logiciels R et </w:t>
        </w:r>
        <w:proofErr w:type="spellStart"/>
        <w:r w:rsidRPr="00850AFF">
          <w:rPr>
            <w:rFonts w:ascii="Arial" w:hAnsi="Arial" w:cs="Arial"/>
            <w:sz w:val="20"/>
            <w:szCs w:val="20"/>
            <w:rPrChange w:id="14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RStudio</w:t>
        </w:r>
        <w:proofErr w:type="spellEnd"/>
        <w:r w:rsidRPr="00850AFF">
          <w:rPr>
            <w:rFonts w:ascii="Arial" w:hAnsi="Arial" w:cs="Arial"/>
            <w:sz w:val="20"/>
            <w:szCs w:val="20"/>
            <w:rPrChange w:id="14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sont des logiciels puissants et gratuits</w:t>
        </w:r>
      </w:ins>
      <w:ins w:id="150" w:author="aymeric hermann" w:date="2023-01-24T22:40:00Z">
        <w:r w:rsidR="00585E96" w:rsidRPr="00850AFF">
          <w:rPr>
            <w:rFonts w:ascii="Arial" w:hAnsi="Arial" w:cs="Arial"/>
            <w:sz w:val="20"/>
            <w:szCs w:val="20"/>
            <w:rPrChange w:id="15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d</w:t>
        </w:r>
        <w:r w:rsidR="00585E96" w:rsidRPr="00850AFF">
          <w:rPr>
            <w:rFonts w:ascii="Arial" w:hAnsi="Arial" w:cs="Arial"/>
            <w:sz w:val="20"/>
            <w:szCs w:val="20"/>
            <w:rPrChange w:id="152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15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velopp</w:t>
        </w:r>
        <w:r w:rsidR="00585E96" w:rsidRPr="00850AFF">
          <w:rPr>
            <w:rFonts w:ascii="Arial" w:hAnsi="Arial" w:cs="Arial"/>
            <w:sz w:val="20"/>
            <w:szCs w:val="20"/>
            <w:rPrChange w:id="154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15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s en </w:t>
        </w:r>
      </w:ins>
      <w:ins w:id="156" w:author="aymeric hermann" w:date="2023-01-24T22:30:00Z">
        <w:r w:rsidRPr="00850AFF">
          <w:rPr>
            <w:rFonts w:ascii="Arial" w:hAnsi="Arial" w:cs="Arial"/>
            <w:sz w:val="20"/>
            <w:szCs w:val="20"/>
            <w:rPrChange w:id="157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« </w:t>
        </w:r>
        <w:r w:rsidRPr="00850AFF">
          <w:rPr>
            <w:rFonts w:ascii="Arial" w:hAnsi="Arial" w:cs="Arial"/>
            <w:sz w:val="20"/>
            <w:szCs w:val="20"/>
            <w:rPrChange w:id="15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source ouverte</w:t>
        </w:r>
        <w:r w:rsidRPr="00850AFF">
          <w:rPr>
            <w:rFonts w:ascii="Arial" w:hAnsi="Arial" w:cs="Arial"/>
            <w:sz w:val="20"/>
            <w:szCs w:val="20"/>
            <w:rPrChange w:id="159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 »</w:t>
        </w:r>
        <w:r w:rsidRPr="00850AFF">
          <w:rPr>
            <w:rFonts w:ascii="Arial" w:hAnsi="Arial" w:cs="Arial"/>
            <w:sz w:val="20"/>
            <w:szCs w:val="20"/>
            <w:rPrChange w:id="16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(</w:t>
        </w:r>
        <w:r w:rsidRPr="00850AFF">
          <w:rPr>
            <w:rFonts w:ascii="Arial" w:hAnsi="Arial" w:cs="Arial"/>
            <w:sz w:val="20"/>
            <w:szCs w:val="20"/>
            <w:rPrChange w:id="161" w:author="aymeric hermann" w:date="2023-01-24T23:37:00Z">
              <w:rPr>
                <w:rFonts w:ascii="Century Gothic" w:hAnsi="Century Gothic" w:cs="Al Tarikh"/>
                <w:i/>
                <w:iCs/>
                <w:sz w:val="18"/>
                <w:szCs w:val="18"/>
              </w:rPr>
            </w:rPrChange>
          </w:rPr>
          <w:t>open source</w:t>
        </w:r>
        <w:r w:rsidRPr="00850AFF">
          <w:rPr>
            <w:rFonts w:ascii="Arial" w:hAnsi="Arial" w:cs="Arial"/>
            <w:sz w:val="20"/>
            <w:szCs w:val="20"/>
            <w:rPrChange w:id="16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)</w:t>
        </w:r>
      </w:ins>
      <w:ins w:id="163" w:author="aymeric hermann" w:date="2023-01-24T22:40:00Z">
        <w:r w:rsidR="00585E96" w:rsidRPr="00850AFF">
          <w:rPr>
            <w:rFonts w:ascii="Arial" w:hAnsi="Arial" w:cs="Arial"/>
            <w:sz w:val="20"/>
            <w:szCs w:val="20"/>
            <w:rPrChange w:id="16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, et la cr</w:t>
        </w:r>
        <w:r w:rsidR="00585E96" w:rsidRPr="00850AFF">
          <w:rPr>
            <w:rFonts w:ascii="Arial" w:hAnsi="Arial" w:cs="Arial"/>
            <w:sz w:val="20"/>
            <w:szCs w:val="20"/>
            <w:rPrChange w:id="165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16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</w:t>
        </w:r>
      </w:ins>
      <w:ins w:id="167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16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tion de </w:t>
        </w:r>
      </w:ins>
      <w:ins w:id="169" w:author="aymeric hermann" w:date="2023-01-24T23:25:00Z">
        <w:r w:rsidR="00F778E7" w:rsidRPr="00850AFF">
          <w:rPr>
            <w:rFonts w:ascii="Arial" w:hAnsi="Arial" w:cs="Arial"/>
            <w:i/>
            <w:iCs/>
            <w:sz w:val="20"/>
            <w:szCs w:val="20"/>
            <w:rPrChange w:id="170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packages</w:t>
        </w:r>
        <w:r w:rsidR="00F778E7" w:rsidRPr="00850AFF">
          <w:rPr>
            <w:rFonts w:ascii="Arial" w:hAnsi="Arial" w:cs="Arial"/>
            <w:sz w:val="20"/>
            <w:szCs w:val="20"/>
            <w:rPrChange w:id="171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</w:t>
        </w:r>
      </w:ins>
      <w:ins w:id="172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17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(</w:t>
        </w:r>
      </w:ins>
      <w:ins w:id="174" w:author="aymeric hermann" w:date="2023-01-24T23:25:00Z">
        <w:r w:rsidR="00F778E7" w:rsidRPr="00850AFF">
          <w:rPr>
            <w:rFonts w:ascii="Arial" w:hAnsi="Arial" w:cs="Arial"/>
            <w:sz w:val="20"/>
            <w:szCs w:val="20"/>
            <w:rPrChange w:id="175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ensemble de fonctions qui améliorent ou étendent les fonctionnalités de base de R</w:t>
        </w:r>
      </w:ins>
      <w:ins w:id="176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177" w:author="aymeric hermann" w:date="2023-01-24T23:37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)</w:t>
        </w:r>
        <w:r w:rsidR="00585E96" w:rsidRPr="00850AFF">
          <w:rPr>
            <w:rFonts w:ascii="Arial" w:hAnsi="Arial" w:cs="Arial"/>
            <w:sz w:val="20"/>
            <w:szCs w:val="20"/>
            <w:rPrChange w:id="17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ins w:id="179" w:author="aymeric hermann" w:date="2023-01-24T22:30:00Z">
        <w:r w:rsidRPr="00850AFF">
          <w:rPr>
            <w:rFonts w:ascii="Arial" w:hAnsi="Arial" w:cs="Arial"/>
            <w:sz w:val="20"/>
            <w:szCs w:val="20"/>
            <w:rPrChange w:id="18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est assur</w:t>
        </w:r>
        <w:r w:rsidRPr="00850AFF">
          <w:rPr>
            <w:rFonts w:ascii="Arial" w:hAnsi="Arial" w:cs="Arial"/>
            <w:sz w:val="20"/>
            <w:szCs w:val="20"/>
            <w:rPrChange w:id="181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</w:ins>
      <w:ins w:id="182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18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e</w:t>
        </w:r>
      </w:ins>
      <w:ins w:id="184" w:author="aymeric hermann" w:date="2023-01-24T22:30:00Z">
        <w:r w:rsidRPr="00850AFF">
          <w:rPr>
            <w:rFonts w:ascii="Arial" w:hAnsi="Arial" w:cs="Arial"/>
            <w:sz w:val="20"/>
            <w:szCs w:val="20"/>
            <w:rPrChange w:id="18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par une</w:t>
        </w:r>
      </w:ins>
      <w:ins w:id="186" w:author="aymeric hermann" w:date="2023-01-24T22:31:00Z">
        <w:r w:rsidRPr="00850AFF">
          <w:rPr>
            <w:rFonts w:ascii="Arial" w:hAnsi="Arial" w:cs="Arial"/>
            <w:sz w:val="20"/>
            <w:szCs w:val="20"/>
            <w:rPrChange w:id="18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grande</w:t>
        </w:r>
      </w:ins>
      <w:ins w:id="188" w:author="aymeric hermann" w:date="2023-01-24T22:30:00Z">
        <w:r w:rsidRPr="00850AFF">
          <w:rPr>
            <w:rFonts w:ascii="Arial" w:hAnsi="Arial" w:cs="Arial"/>
            <w:sz w:val="20"/>
            <w:szCs w:val="20"/>
            <w:rPrChange w:id="18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communaut</w:t>
        </w:r>
        <w:r w:rsidRPr="00850AFF">
          <w:rPr>
            <w:rFonts w:ascii="Arial" w:hAnsi="Arial" w:cs="Arial"/>
            <w:sz w:val="20"/>
            <w:szCs w:val="20"/>
            <w:rPrChange w:id="190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Pr="00850AFF">
          <w:rPr>
            <w:rFonts w:ascii="Arial" w:hAnsi="Arial" w:cs="Arial"/>
            <w:sz w:val="20"/>
            <w:szCs w:val="20"/>
            <w:rPrChange w:id="19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de</w:t>
        </w:r>
      </w:ins>
      <w:ins w:id="192" w:author="aymeric hermann" w:date="2023-01-24T22:31:00Z">
        <w:r w:rsidRPr="00850AFF">
          <w:rPr>
            <w:rFonts w:ascii="Arial" w:hAnsi="Arial" w:cs="Arial"/>
            <w:sz w:val="20"/>
            <w:szCs w:val="20"/>
            <w:rPrChange w:id="19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programmeurs </w:t>
        </w:r>
      </w:ins>
      <w:ins w:id="194" w:author="aymeric hermann" w:date="2023-01-24T22:39:00Z">
        <w:r w:rsidR="00585E96" w:rsidRPr="00850AFF">
          <w:rPr>
            <w:rFonts w:ascii="Arial" w:hAnsi="Arial" w:cs="Arial"/>
            <w:sz w:val="20"/>
            <w:szCs w:val="20"/>
            <w:rPrChange w:id="19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(et parfois coll</w:t>
        </w:r>
        <w:r w:rsidR="00585E96" w:rsidRPr="00850AFF">
          <w:rPr>
            <w:rFonts w:ascii="Arial" w:hAnsi="Arial" w:cs="Arial"/>
            <w:sz w:val="20"/>
            <w:szCs w:val="20"/>
            <w:rPrChange w:id="196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è</w:t>
        </w:r>
        <w:r w:rsidR="00585E96" w:rsidRPr="00850AFF">
          <w:rPr>
            <w:rFonts w:ascii="Arial" w:hAnsi="Arial" w:cs="Arial"/>
            <w:sz w:val="20"/>
            <w:szCs w:val="20"/>
            <w:rPrChange w:id="19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gues arch</w:t>
        </w:r>
        <w:r w:rsidR="00585E96" w:rsidRPr="00850AFF">
          <w:rPr>
            <w:rFonts w:ascii="Arial" w:hAnsi="Arial" w:cs="Arial"/>
            <w:sz w:val="20"/>
            <w:szCs w:val="20"/>
            <w:rPrChange w:id="198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19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ologues</w:t>
        </w:r>
      </w:ins>
      <w:ins w:id="200" w:author="aymeric hermann" w:date="2023-01-24T23:38:00Z">
        <w:r w:rsidR="00850AFF">
          <w:rPr>
            <w:rFonts w:ascii="Arial" w:hAnsi="Arial" w:cs="Arial"/>
            <w:sz w:val="20"/>
            <w:szCs w:val="20"/>
          </w:rPr>
          <w:t> </w:t>
        </w:r>
      </w:ins>
      <w:ins w:id="201" w:author="aymeric hermann" w:date="2023-01-24T22:39:00Z">
        <w:r w:rsidR="00585E96" w:rsidRPr="00850AFF">
          <w:rPr>
            <w:rFonts w:ascii="Arial" w:hAnsi="Arial" w:cs="Arial"/>
            <w:sz w:val="20"/>
            <w:szCs w:val="20"/>
            <w:rPrChange w:id="20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!) </w:t>
        </w:r>
      </w:ins>
      <w:ins w:id="203" w:author="aymeric hermann" w:date="2023-01-24T22:38:00Z">
        <w:r w:rsidR="00585E96" w:rsidRPr="00850AFF">
          <w:rPr>
            <w:rFonts w:ascii="Arial" w:hAnsi="Arial" w:cs="Arial"/>
            <w:sz w:val="20"/>
            <w:szCs w:val="20"/>
            <w:rPrChange w:id="20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qui </w:t>
        </w:r>
      </w:ins>
      <w:ins w:id="205" w:author="aymeric hermann" w:date="2023-01-24T22:41:00Z">
        <w:r w:rsidR="00585E96" w:rsidRPr="00850AFF">
          <w:rPr>
            <w:rFonts w:ascii="Arial" w:hAnsi="Arial" w:cs="Arial"/>
            <w:sz w:val="20"/>
            <w:szCs w:val="20"/>
            <w:rPrChange w:id="20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partagent le</w:t>
        </w:r>
      </w:ins>
      <w:ins w:id="207" w:author="aymeric hermann" w:date="2023-01-24T22:42:00Z">
        <w:r w:rsidR="00585E96" w:rsidRPr="00850AFF">
          <w:rPr>
            <w:rFonts w:ascii="Arial" w:hAnsi="Arial" w:cs="Arial"/>
            <w:sz w:val="20"/>
            <w:szCs w:val="20"/>
            <w:rPrChange w:id="20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fruit de leur travail.</w:t>
        </w:r>
      </w:ins>
    </w:p>
    <w:p w14:paraId="3A96DEA0" w14:textId="0FC5F43E" w:rsidR="00EE5D56" w:rsidRPr="00850AFF" w:rsidRDefault="00EE5D56" w:rsidP="0073701E">
      <w:pPr>
        <w:jc w:val="both"/>
        <w:rPr>
          <w:ins w:id="209" w:author="aymeric hermann" w:date="2023-01-24T22:18:00Z"/>
          <w:rFonts w:ascii="Arial" w:hAnsi="Arial" w:cs="Arial"/>
          <w:sz w:val="20"/>
          <w:szCs w:val="20"/>
          <w:rPrChange w:id="210" w:author="aymeric hermann" w:date="2023-01-24T23:37:00Z">
            <w:rPr>
              <w:ins w:id="211" w:author="aymeric hermann" w:date="2023-01-24T22:18:00Z"/>
              <w:rFonts w:ascii="Century Gothic" w:hAnsi="Century Gothic" w:cs="Al Tarikh"/>
              <w:sz w:val="18"/>
              <w:szCs w:val="18"/>
            </w:rPr>
          </w:rPrChange>
        </w:rPr>
      </w:pPr>
      <w:del w:id="212" w:author="aymeric hermann" w:date="2023-01-24T22:16:00Z">
        <w:r w:rsidRPr="00850AFF" w:rsidDel="00DE21B9">
          <w:rPr>
            <w:rFonts w:ascii="Arial" w:hAnsi="Arial" w:cs="Arial"/>
            <w:sz w:val="20"/>
            <w:szCs w:val="20"/>
            <w:rPrChange w:id="21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Mais d</w:delText>
        </w:r>
      </w:del>
      <w:ins w:id="214" w:author="aymeric hermann" w:date="2023-01-24T22:16:00Z">
        <w:r w:rsidR="00DE21B9" w:rsidRPr="00850AFF">
          <w:rPr>
            <w:rFonts w:ascii="Arial" w:hAnsi="Arial" w:cs="Arial"/>
            <w:sz w:val="20"/>
            <w:szCs w:val="20"/>
            <w:rPrChange w:id="21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D</w:t>
        </w:r>
      </w:ins>
      <w:r w:rsidRPr="00850AFF">
        <w:rPr>
          <w:rFonts w:ascii="Arial" w:hAnsi="Arial" w:cs="Arial"/>
          <w:sz w:val="20"/>
          <w:szCs w:val="20"/>
          <w:rPrChange w:id="21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 fa</w:t>
      </w:r>
      <w:r w:rsidRPr="00850AFF">
        <w:rPr>
          <w:rFonts w:ascii="Arial" w:hAnsi="Arial" w:cs="Arial"/>
          <w:sz w:val="20"/>
          <w:szCs w:val="20"/>
          <w:rPrChange w:id="21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ç</w:t>
      </w:r>
      <w:r w:rsidRPr="00850AFF">
        <w:rPr>
          <w:rFonts w:ascii="Arial" w:hAnsi="Arial" w:cs="Arial"/>
          <w:sz w:val="20"/>
          <w:szCs w:val="20"/>
          <w:rPrChange w:id="2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g</w:t>
      </w:r>
      <w:r w:rsidRPr="00850AFF">
        <w:rPr>
          <w:rFonts w:ascii="Arial" w:hAnsi="Arial" w:cs="Arial"/>
          <w:sz w:val="20"/>
          <w:szCs w:val="20"/>
          <w:rPrChange w:id="21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n</w:t>
      </w:r>
      <w:r w:rsidRPr="00850AFF">
        <w:rPr>
          <w:rFonts w:ascii="Arial" w:hAnsi="Arial" w:cs="Arial"/>
          <w:sz w:val="20"/>
          <w:szCs w:val="20"/>
          <w:rPrChange w:id="22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rale, </w:t>
      </w:r>
      <w:del w:id="223" w:author="aymeric hermann" w:date="2023-01-24T22:16:00Z">
        <w:r w:rsidRPr="00850AFF" w:rsidDel="00DE21B9">
          <w:rPr>
            <w:rFonts w:ascii="Arial" w:hAnsi="Arial" w:cs="Arial"/>
            <w:sz w:val="20"/>
            <w:szCs w:val="20"/>
            <w:rPrChange w:id="22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il </w:delText>
        </w:r>
      </w:del>
      <w:ins w:id="225" w:author="aymeric hermann" w:date="2023-01-24T22:16:00Z">
        <w:r w:rsidR="00DE21B9" w:rsidRPr="00850AFF">
          <w:rPr>
            <w:rFonts w:ascii="Arial" w:hAnsi="Arial" w:cs="Arial"/>
            <w:sz w:val="20"/>
            <w:szCs w:val="20"/>
            <w:rPrChange w:id="22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l</w:t>
        </w:r>
        <w:r w:rsidR="00DE21B9" w:rsidRPr="00850AFF">
          <w:rPr>
            <w:rFonts w:ascii="Arial" w:hAnsi="Arial" w:cs="Arial"/>
            <w:sz w:val="20"/>
            <w:szCs w:val="20"/>
            <w:rPrChange w:id="227" w:author="aymeric hermann" w:date="2023-01-24T23:37:00Z">
              <w:rPr>
                <w:rFonts w:ascii="Century Gothic" w:hAnsi="Century Gothic" w:cs="Times New Roman"/>
                <w:sz w:val="18"/>
                <w:szCs w:val="18"/>
              </w:rPr>
            </w:rPrChange>
          </w:rPr>
          <w:t>’</w:t>
        </w:r>
        <w:r w:rsidR="00DE21B9" w:rsidRPr="00850AFF">
          <w:rPr>
            <w:rFonts w:ascii="Arial" w:hAnsi="Arial" w:cs="Arial"/>
            <w:sz w:val="20"/>
            <w:szCs w:val="20"/>
            <w:rPrChange w:id="22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utilisation de R (ou</w:t>
        </w:r>
      </w:ins>
      <w:ins w:id="229" w:author="aymeric hermann" w:date="2023-01-24T23:26:00Z">
        <w:r w:rsidR="00F778E7" w:rsidRPr="00850AFF">
          <w:rPr>
            <w:rFonts w:ascii="Arial" w:hAnsi="Arial" w:cs="Arial"/>
            <w:sz w:val="20"/>
            <w:szCs w:val="20"/>
            <w:rPrChange w:id="230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de</w:t>
        </w:r>
      </w:ins>
      <w:ins w:id="231" w:author="aymeric hermann" w:date="2023-01-24T22:16:00Z">
        <w:r w:rsidR="00DE21B9" w:rsidRPr="00850AFF">
          <w:rPr>
            <w:rFonts w:ascii="Arial" w:hAnsi="Arial" w:cs="Arial"/>
            <w:sz w:val="20"/>
            <w:szCs w:val="20"/>
            <w:rPrChange w:id="23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tout autre langage de programmation)</w:t>
        </w:r>
      </w:ins>
      <w:ins w:id="233" w:author="aymeric hermann" w:date="2023-01-24T22:17:00Z">
        <w:r w:rsidR="00DE21B9" w:rsidRPr="00850AFF">
          <w:rPr>
            <w:rFonts w:ascii="Arial" w:hAnsi="Arial" w:cs="Arial"/>
            <w:sz w:val="20"/>
            <w:szCs w:val="20"/>
            <w:rPrChange w:id="23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ins w:id="235" w:author="aymeric hermann" w:date="2023-01-24T22:27:00Z">
        <w:r w:rsidR="00414671" w:rsidRPr="00850AFF">
          <w:rPr>
            <w:rFonts w:ascii="Arial" w:hAnsi="Arial" w:cs="Arial"/>
            <w:sz w:val="20"/>
            <w:szCs w:val="20"/>
            <w:rPrChange w:id="23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dans la r</w:t>
        </w:r>
        <w:r w:rsidR="00414671" w:rsidRPr="00850AFF">
          <w:rPr>
            <w:rFonts w:ascii="Arial" w:hAnsi="Arial" w:cs="Arial"/>
            <w:sz w:val="20"/>
            <w:szCs w:val="20"/>
            <w:rPrChange w:id="237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414671" w:rsidRPr="00850AFF">
          <w:rPr>
            <w:rFonts w:ascii="Arial" w:hAnsi="Arial" w:cs="Arial"/>
            <w:sz w:val="20"/>
            <w:szCs w:val="20"/>
            <w:rPrChange w:id="23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alisation du travail de recherche</w:t>
        </w:r>
      </w:ins>
      <w:ins w:id="239" w:author="aymeric hermann" w:date="2023-01-24T22:17:00Z">
        <w:r w:rsidR="00DE21B9" w:rsidRPr="00850AFF">
          <w:rPr>
            <w:rFonts w:ascii="Arial" w:hAnsi="Arial" w:cs="Arial"/>
            <w:sz w:val="20"/>
            <w:szCs w:val="20"/>
            <w:rPrChange w:id="24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r w:rsidRPr="00850AFF">
        <w:rPr>
          <w:rFonts w:ascii="Arial" w:hAnsi="Arial" w:cs="Arial"/>
          <w:sz w:val="20"/>
          <w:szCs w:val="20"/>
          <w:rPrChange w:id="2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permet de se questionner sur </w:t>
      </w:r>
      <w:del w:id="242" w:author="aymeric hermann" w:date="2023-01-24T22:43:00Z">
        <w:r w:rsidRPr="00850AFF" w:rsidDel="00585E96">
          <w:rPr>
            <w:rFonts w:ascii="Arial" w:hAnsi="Arial" w:cs="Arial"/>
            <w:sz w:val="20"/>
            <w:szCs w:val="20"/>
            <w:rPrChange w:id="24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nos </w:delText>
        </w:r>
      </w:del>
      <w:ins w:id="244" w:author="aymeric hermann" w:date="2023-01-24T22:43:00Z">
        <w:r w:rsidR="00585E96" w:rsidRPr="00850AFF">
          <w:rPr>
            <w:rFonts w:ascii="Arial" w:hAnsi="Arial" w:cs="Arial"/>
            <w:sz w:val="20"/>
            <w:szCs w:val="20"/>
            <w:rPrChange w:id="24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les logiques et l</w:t>
        </w:r>
      </w:ins>
      <w:ins w:id="246" w:author="aymeric hermann" w:date="2023-01-24T22:44:00Z">
        <w:r w:rsidR="00585E96" w:rsidRPr="00850AFF">
          <w:rPr>
            <w:rFonts w:ascii="Arial" w:hAnsi="Arial" w:cs="Arial"/>
            <w:sz w:val="20"/>
            <w:szCs w:val="20"/>
            <w:rPrChange w:id="24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 coh</w:t>
        </w:r>
        <w:r w:rsidR="00585E96" w:rsidRPr="00850AFF">
          <w:rPr>
            <w:rFonts w:ascii="Arial" w:hAnsi="Arial" w:cs="Arial"/>
            <w:sz w:val="20"/>
            <w:szCs w:val="20"/>
            <w:rPrChange w:id="248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585E96" w:rsidRPr="00850AFF">
          <w:rPr>
            <w:rFonts w:ascii="Arial" w:hAnsi="Arial" w:cs="Arial"/>
            <w:sz w:val="20"/>
            <w:szCs w:val="20"/>
            <w:rPrChange w:id="24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rence de nos</w:t>
        </w:r>
      </w:ins>
      <w:ins w:id="250" w:author="aymeric hermann" w:date="2023-01-24T22:43:00Z">
        <w:r w:rsidR="00585E96" w:rsidRPr="00850AFF">
          <w:rPr>
            <w:rFonts w:ascii="Arial" w:hAnsi="Arial" w:cs="Arial"/>
            <w:sz w:val="20"/>
            <w:szCs w:val="20"/>
            <w:rPrChange w:id="25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r w:rsidRPr="00850AFF">
        <w:rPr>
          <w:rFonts w:ascii="Arial" w:hAnsi="Arial" w:cs="Arial"/>
          <w:sz w:val="20"/>
          <w:szCs w:val="20"/>
          <w:rPrChange w:id="25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pratiques en d</w:t>
      </w:r>
      <w:r w:rsidRPr="00850AFF">
        <w:rPr>
          <w:rFonts w:ascii="Arial" w:hAnsi="Arial" w:cs="Arial"/>
          <w:sz w:val="20"/>
          <w:szCs w:val="20"/>
          <w:rPrChange w:id="25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5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composant les choix que l</w:t>
      </w:r>
      <w:r w:rsidRPr="00850AFF">
        <w:rPr>
          <w:rFonts w:ascii="Arial" w:hAnsi="Arial" w:cs="Arial"/>
          <w:sz w:val="20"/>
          <w:szCs w:val="20"/>
          <w:rPrChange w:id="255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2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op</w:t>
      </w:r>
      <w:r w:rsidRPr="00850AFF">
        <w:rPr>
          <w:rFonts w:ascii="Arial" w:hAnsi="Arial" w:cs="Arial"/>
          <w:sz w:val="20"/>
          <w:szCs w:val="20"/>
          <w:rPrChange w:id="25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2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 dans le processus d</w:t>
      </w:r>
      <w:r w:rsidRPr="00850AFF">
        <w:rPr>
          <w:rFonts w:ascii="Arial" w:hAnsi="Arial" w:cs="Arial"/>
          <w:sz w:val="20"/>
          <w:szCs w:val="20"/>
          <w:rPrChange w:id="25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26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analyse des donn</w:t>
      </w:r>
      <w:r w:rsidRPr="00850AFF">
        <w:rPr>
          <w:rFonts w:ascii="Arial" w:hAnsi="Arial" w:cs="Arial"/>
          <w:sz w:val="20"/>
          <w:szCs w:val="20"/>
          <w:rPrChange w:id="26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6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es,</w:t>
      </w:r>
      <w:del w:id="263" w:author="aymeric hermann" w:date="2023-01-24T22:44:00Z">
        <w:r w:rsidRPr="00850AFF" w:rsidDel="00585E96">
          <w:rPr>
            <w:rFonts w:ascii="Arial" w:hAnsi="Arial" w:cs="Arial"/>
            <w:sz w:val="20"/>
            <w:szCs w:val="20"/>
            <w:rPrChange w:id="26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  <w:ins w:id="265" w:author="aymeric hermann" w:date="2023-01-24T22:44:00Z">
        <w:r w:rsidR="00585E96" w:rsidRPr="00850AFF">
          <w:rPr>
            <w:rFonts w:ascii="Arial" w:hAnsi="Arial" w:cs="Arial"/>
            <w:sz w:val="20"/>
            <w:szCs w:val="20"/>
            <w:rPrChange w:id="26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ins>
      <w:del w:id="267" w:author="aymeric hermann" w:date="2023-01-24T22:28:00Z">
        <w:r w:rsidRPr="00850AFF" w:rsidDel="00414671">
          <w:rPr>
            <w:rFonts w:ascii="Arial" w:hAnsi="Arial" w:cs="Arial"/>
            <w:sz w:val="20"/>
            <w:szCs w:val="20"/>
            <w:rPrChange w:id="26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et </w:delText>
        </w:r>
      </w:del>
      <w:ins w:id="269" w:author="aymeric hermann" w:date="2023-01-24T22:28:00Z">
        <w:r w:rsidR="00414671" w:rsidRPr="00850AFF">
          <w:rPr>
            <w:rFonts w:ascii="Arial" w:hAnsi="Arial" w:cs="Arial"/>
            <w:sz w:val="20"/>
            <w:szCs w:val="20"/>
            <w:rPrChange w:id="27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ainsi que </w:t>
        </w:r>
      </w:ins>
      <w:del w:id="271" w:author="aymeric hermann" w:date="2023-01-24T22:28:00Z">
        <w:r w:rsidRPr="00850AFF" w:rsidDel="00414671">
          <w:rPr>
            <w:rFonts w:ascii="Arial" w:hAnsi="Arial" w:cs="Arial"/>
            <w:sz w:val="20"/>
            <w:szCs w:val="20"/>
            <w:rPrChange w:id="27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ainsi rendre</w:delText>
        </w:r>
      </w:del>
      <w:ins w:id="273" w:author="aymeric hermann" w:date="2023-01-24T22:28:00Z">
        <w:r w:rsidR="00414671" w:rsidRPr="00850AFF">
          <w:rPr>
            <w:rFonts w:ascii="Arial" w:hAnsi="Arial" w:cs="Arial"/>
            <w:sz w:val="20"/>
            <w:szCs w:val="20"/>
            <w:rPrChange w:id="27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dans</w:t>
        </w:r>
      </w:ins>
      <w:r w:rsidRPr="00850AFF">
        <w:rPr>
          <w:rFonts w:ascii="Arial" w:hAnsi="Arial" w:cs="Arial"/>
          <w:sz w:val="20"/>
          <w:szCs w:val="20"/>
          <w:rPrChange w:id="27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certaines op</w:t>
      </w:r>
      <w:r w:rsidRPr="00850AFF">
        <w:rPr>
          <w:rFonts w:ascii="Arial" w:hAnsi="Arial" w:cs="Arial"/>
          <w:sz w:val="20"/>
          <w:szCs w:val="20"/>
          <w:rPrChange w:id="27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rations de modification ou </w:t>
      </w:r>
      <w:ins w:id="278" w:author="aymeric hermann" w:date="2023-01-24T22:29:00Z">
        <w:r w:rsidR="00414671" w:rsidRPr="00850AFF">
          <w:rPr>
            <w:rFonts w:ascii="Arial" w:hAnsi="Arial" w:cs="Arial"/>
            <w:sz w:val="20"/>
            <w:szCs w:val="20"/>
            <w:rPrChange w:id="27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de </w:t>
        </w:r>
      </w:ins>
      <w:r w:rsidRPr="00850AFF">
        <w:rPr>
          <w:rFonts w:ascii="Arial" w:hAnsi="Arial" w:cs="Arial"/>
          <w:sz w:val="20"/>
          <w:szCs w:val="20"/>
          <w:rPrChange w:id="28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</w:t>
      </w:r>
      <w:r w:rsidRPr="00850AFF">
        <w:rPr>
          <w:rFonts w:ascii="Arial" w:hAnsi="Arial" w:cs="Arial"/>
          <w:sz w:val="20"/>
          <w:szCs w:val="20"/>
          <w:rPrChange w:id="28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28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arrangement de</w:t>
      </w:r>
      <w:ins w:id="283" w:author="aymeric hermann" w:date="2023-01-24T22:30:00Z">
        <w:r w:rsidR="00414671" w:rsidRPr="00850AFF">
          <w:rPr>
            <w:rFonts w:ascii="Arial" w:hAnsi="Arial" w:cs="Arial"/>
            <w:sz w:val="20"/>
            <w:szCs w:val="20"/>
            <w:rPrChange w:id="28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la pr</w:t>
        </w:r>
        <w:r w:rsidR="00414671" w:rsidRPr="00850AFF">
          <w:rPr>
            <w:rFonts w:ascii="Arial" w:hAnsi="Arial" w:cs="Arial"/>
            <w:sz w:val="20"/>
            <w:szCs w:val="20"/>
            <w:rPrChange w:id="285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="00414671" w:rsidRPr="00850AFF">
          <w:rPr>
            <w:rFonts w:ascii="Arial" w:hAnsi="Arial" w:cs="Arial"/>
            <w:sz w:val="20"/>
            <w:szCs w:val="20"/>
            <w:rPrChange w:id="28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sentation de </w:t>
        </w:r>
      </w:ins>
      <w:ins w:id="287" w:author="aymeric hermann" w:date="2023-01-24T22:44:00Z">
        <w:r w:rsidR="00585E96" w:rsidRPr="00850AFF">
          <w:rPr>
            <w:rFonts w:ascii="Arial" w:hAnsi="Arial" w:cs="Arial"/>
            <w:sz w:val="20"/>
            <w:szCs w:val="20"/>
            <w:rPrChange w:id="28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celles-ci</w:t>
        </w:r>
      </w:ins>
      <w:del w:id="289" w:author="aymeric hermann" w:date="2023-01-24T22:44:00Z">
        <w:r w:rsidRPr="00850AFF" w:rsidDel="00585E96">
          <w:rPr>
            <w:rFonts w:ascii="Arial" w:hAnsi="Arial" w:cs="Arial"/>
            <w:sz w:val="20"/>
            <w:szCs w:val="20"/>
            <w:rPrChange w:id="29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s donn</w:delText>
        </w:r>
        <w:r w:rsidRPr="00850AFF" w:rsidDel="00585E96">
          <w:rPr>
            <w:rFonts w:ascii="Arial" w:hAnsi="Arial" w:cs="Arial"/>
            <w:sz w:val="20"/>
            <w:szCs w:val="20"/>
            <w:rPrChange w:id="291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é</w:delText>
        </w:r>
        <w:r w:rsidRPr="00850AFF" w:rsidDel="00585E96">
          <w:rPr>
            <w:rFonts w:ascii="Arial" w:hAnsi="Arial" w:cs="Arial"/>
            <w:sz w:val="20"/>
            <w:szCs w:val="20"/>
            <w:rPrChange w:id="29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es</w:delText>
        </w:r>
      </w:del>
      <w:r w:rsidRPr="00850AFF">
        <w:rPr>
          <w:rFonts w:ascii="Arial" w:hAnsi="Arial" w:cs="Arial"/>
          <w:sz w:val="20"/>
          <w:szCs w:val="20"/>
          <w:rPrChange w:id="29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ins w:id="294" w:author="aymeric hermann" w:date="2023-01-24T22:30:00Z">
        <w:r w:rsidR="00414671" w:rsidRPr="00850AFF">
          <w:rPr>
            <w:rFonts w:ascii="Arial" w:hAnsi="Arial" w:cs="Arial"/>
            <w:sz w:val="20"/>
            <w:szCs w:val="20"/>
            <w:rPrChange w:id="29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dans le cadre de </w:t>
        </w:r>
      </w:ins>
      <w:ins w:id="296" w:author="aymeric hermann" w:date="2023-01-24T22:29:00Z">
        <w:r w:rsidR="00414671" w:rsidRPr="00850AFF">
          <w:rPr>
            <w:rFonts w:ascii="Arial" w:hAnsi="Arial" w:cs="Arial"/>
            <w:sz w:val="20"/>
            <w:szCs w:val="20"/>
            <w:rPrChange w:id="29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leur traitement</w:t>
        </w:r>
      </w:ins>
      <w:ins w:id="298" w:author="aymeric hermann" w:date="2023-01-24T22:30:00Z">
        <w:r w:rsidR="00414671" w:rsidRPr="00850AFF">
          <w:rPr>
            <w:rFonts w:ascii="Arial" w:hAnsi="Arial" w:cs="Arial"/>
            <w:sz w:val="20"/>
            <w:szCs w:val="20"/>
            <w:rPrChange w:id="29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et de leur publication</w:t>
        </w:r>
      </w:ins>
      <w:ins w:id="300" w:author="aymeric hermann" w:date="2023-01-24T22:29:00Z">
        <w:r w:rsidR="00414671" w:rsidRPr="00850AFF">
          <w:rPr>
            <w:rFonts w:ascii="Arial" w:hAnsi="Arial" w:cs="Arial"/>
            <w:sz w:val="20"/>
            <w:szCs w:val="20"/>
            <w:rPrChange w:id="30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. </w:t>
        </w:r>
      </w:ins>
      <w:del w:id="302" w:author="aymeric hermann" w:date="2023-01-24T22:44:00Z">
        <w:r w:rsidRPr="00850AFF" w:rsidDel="00585E96">
          <w:rPr>
            <w:rFonts w:ascii="Arial" w:hAnsi="Arial" w:cs="Arial"/>
            <w:sz w:val="20"/>
            <w:szCs w:val="20"/>
            <w:rPrChange w:id="30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moins arbitraires </w:delText>
        </w:r>
        <w:r w:rsidRPr="00850AFF" w:rsidDel="00585E96">
          <w:rPr>
            <w:rFonts w:ascii="Arial" w:hAnsi="Arial" w:cs="Arial"/>
            <w:sz w:val="20"/>
            <w:szCs w:val="20"/>
            <w:rPrChange w:id="304" w:author="aymeric hermann" w:date="2023-01-24T23:37:00Z">
              <w:rPr>
                <w:rFonts w:ascii="Century Gothic" w:hAnsi="Century Gothic" w:cs="Times New Roman"/>
                <w:sz w:val="18"/>
                <w:szCs w:val="18"/>
              </w:rPr>
            </w:rPrChange>
          </w:rPr>
          <w:delText>–</w:delText>
        </w:r>
        <w:r w:rsidRPr="00850AFF" w:rsidDel="00585E96">
          <w:rPr>
            <w:rFonts w:ascii="Arial" w:hAnsi="Arial" w:cs="Arial"/>
            <w:sz w:val="20"/>
            <w:szCs w:val="20"/>
            <w:rPrChange w:id="30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ou en tout cas</w:delText>
        </w:r>
      </w:del>
      <w:del w:id="306" w:author="aymeric hermann" w:date="2023-01-24T22:17:00Z">
        <w:r w:rsidRPr="00850AFF" w:rsidDel="00DE21B9">
          <w:rPr>
            <w:rFonts w:ascii="Arial" w:hAnsi="Arial" w:cs="Arial"/>
            <w:sz w:val="20"/>
            <w:szCs w:val="20"/>
            <w:rPrChange w:id="30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,</w:delText>
        </w:r>
      </w:del>
      <w:del w:id="308" w:author="aymeric hermann" w:date="2023-01-24T22:44:00Z">
        <w:r w:rsidRPr="00850AFF" w:rsidDel="00585E96">
          <w:rPr>
            <w:rFonts w:ascii="Arial" w:hAnsi="Arial" w:cs="Arial"/>
            <w:sz w:val="20"/>
            <w:szCs w:val="20"/>
            <w:rPrChange w:id="30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transparentes pour les personnes qui voudront enrichir leur r</w:delText>
        </w:r>
        <w:r w:rsidRPr="00850AFF" w:rsidDel="00585E96">
          <w:rPr>
            <w:rFonts w:ascii="Arial" w:hAnsi="Arial" w:cs="Arial"/>
            <w:sz w:val="20"/>
            <w:szCs w:val="20"/>
            <w:rPrChange w:id="310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é</w:delText>
        </w:r>
        <w:r w:rsidRPr="00850AFF" w:rsidDel="00585E96">
          <w:rPr>
            <w:rFonts w:ascii="Arial" w:hAnsi="Arial" w:cs="Arial"/>
            <w:sz w:val="20"/>
            <w:szCs w:val="20"/>
            <w:rPrChange w:id="31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flexion avec votre travail. </w:delText>
        </w:r>
      </w:del>
    </w:p>
    <w:p w14:paraId="162A347E" w14:textId="03CB4EAA" w:rsidR="00DE21B9" w:rsidRPr="00850AFF" w:rsidDel="00414671" w:rsidRDefault="00DE21B9" w:rsidP="0073701E">
      <w:pPr>
        <w:jc w:val="both"/>
        <w:rPr>
          <w:del w:id="312" w:author="aymeric hermann" w:date="2023-01-24T22:30:00Z"/>
          <w:rFonts w:ascii="Arial" w:hAnsi="Arial" w:cs="Arial"/>
          <w:sz w:val="20"/>
          <w:szCs w:val="20"/>
          <w:rPrChange w:id="313" w:author="aymeric hermann" w:date="2023-01-24T23:37:00Z">
            <w:rPr>
              <w:del w:id="314" w:author="aymeric hermann" w:date="2023-01-24T22:30:00Z"/>
              <w:rFonts w:ascii="Century Gothic" w:hAnsi="Century Gothic" w:cs="Al Tarikh"/>
              <w:sz w:val="18"/>
              <w:szCs w:val="18"/>
            </w:rPr>
          </w:rPrChange>
        </w:rPr>
      </w:pPr>
    </w:p>
    <w:p w14:paraId="48E7795D" w14:textId="5D1DA506" w:rsidR="00EE5D56" w:rsidRPr="00850AFF" w:rsidRDefault="00EE5D56" w:rsidP="0073701E">
      <w:pPr>
        <w:jc w:val="both"/>
        <w:rPr>
          <w:ins w:id="315" w:author="aymeric hermann" w:date="2023-01-24T23:30:00Z"/>
          <w:rFonts w:ascii="Arial" w:hAnsi="Arial" w:cs="Arial"/>
          <w:sz w:val="20"/>
          <w:szCs w:val="20"/>
          <w:rPrChange w:id="316" w:author="aymeric hermann" w:date="2023-01-24T23:37:00Z">
            <w:rPr>
              <w:ins w:id="317" w:author="aymeric hermann" w:date="2023-01-24T23:30:00Z"/>
              <w:rFonts w:ascii="Times New Roman" w:hAnsi="Times New Roman" w:cs="Times New Roman"/>
              <w:sz w:val="20"/>
              <w:szCs w:val="20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3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</w:t>
      </w:r>
      <w:r w:rsidRPr="00850AFF">
        <w:rPr>
          <w:rFonts w:ascii="Arial" w:hAnsi="Arial" w:cs="Arial"/>
          <w:sz w:val="20"/>
          <w:szCs w:val="20"/>
          <w:rPrChange w:id="31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univers de R peut </w:t>
      </w:r>
      <w:r w:rsidRPr="00850AFF">
        <w:rPr>
          <w:rFonts w:ascii="Arial" w:hAnsi="Arial" w:cs="Arial"/>
          <w:sz w:val="20"/>
          <w:szCs w:val="20"/>
          <w:rPrChange w:id="32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3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tre intimidant au premier abord, mais en r</w:t>
      </w:r>
      <w:r w:rsidRPr="00850AFF">
        <w:rPr>
          <w:rFonts w:ascii="Arial" w:hAnsi="Arial" w:cs="Arial"/>
          <w:sz w:val="20"/>
          <w:szCs w:val="20"/>
          <w:rPrChange w:id="32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alit</w:t>
      </w:r>
      <w:r w:rsidRPr="00850AFF">
        <w:rPr>
          <w:rFonts w:ascii="Arial" w:hAnsi="Arial" w:cs="Arial"/>
          <w:sz w:val="20"/>
          <w:szCs w:val="20"/>
          <w:rPrChange w:id="3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il s</w:t>
      </w:r>
      <w:r w:rsidRPr="00850AFF">
        <w:rPr>
          <w:rFonts w:ascii="Arial" w:hAnsi="Arial" w:cs="Arial"/>
          <w:sz w:val="20"/>
          <w:szCs w:val="20"/>
          <w:rPrChange w:id="327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agit avant tout d</w:t>
      </w:r>
      <w:r w:rsidRPr="00850AFF">
        <w:rPr>
          <w:rFonts w:ascii="Arial" w:hAnsi="Arial" w:cs="Arial"/>
          <w:sz w:val="20"/>
          <w:szCs w:val="20"/>
          <w:rPrChange w:id="32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 langage facile </w:t>
      </w:r>
      <w:r w:rsidRPr="00850AFF">
        <w:rPr>
          <w:rFonts w:ascii="Arial" w:hAnsi="Arial" w:cs="Arial"/>
          <w:sz w:val="20"/>
          <w:szCs w:val="20"/>
          <w:rPrChange w:id="33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3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appr</w:t>
      </w:r>
      <w:r w:rsidRPr="00850AFF">
        <w:rPr>
          <w:rFonts w:ascii="Arial" w:hAnsi="Arial" w:cs="Arial"/>
          <w:sz w:val="20"/>
          <w:szCs w:val="20"/>
          <w:rPrChange w:id="33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3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hender et </w:t>
      </w:r>
      <w:r w:rsidRPr="00850AFF">
        <w:rPr>
          <w:rFonts w:ascii="Arial" w:hAnsi="Arial" w:cs="Arial"/>
          <w:sz w:val="20"/>
          <w:szCs w:val="20"/>
          <w:rPrChange w:id="33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33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utiliser. Le tout d</w:t>
      </w:r>
      <w:r w:rsidRPr="00850AFF">
        <w:rPr>
          <w:rFonts w:ascii="Arial" w:hAnsi="Arial" w:cs="Arial"/>
          <w:sz w:val="20"/>
          <w:szCs w:val="20"/>
          <w:rPrChange w:id="33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3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but peut </w:t>
      </w:r>
      <w:r w:rsidRPr="00850AFF">
        <w:rPr>
          <w:rFonts w:ascii="Arial" w:hAnsi="Arial" w:cs="Arial"/>
          <w:sz w:val="20"/>
          <w:szCs w:val="20"/>
          <w:rPrChange w:id="33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34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tre un peu d</w:t>
      </w:r>
      <w:r w:rsidRPr="00850AFF">
        <w:rPr>
          <w:rFonts w:ascii="Arial" w:hAnsi="Arial" w:cs="Arial"/>
          <w:sz w:val="20"/>
          <w:szCs w:val="20"/>
          <w:rPrChange w:id="34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courageant car il faut se familiariser avec une toute nouvelle fa</w:t>
      </w:r>
      <w:r w:rsidRPr="00850AFF">
        <w:rPr>
          <w:rFonts w:ascii="Arial" w:hAnsi="Arial" w:cs="Arial"/>
          <w:sz w:val="20"/>
          <w:szCs w:val="20"/>
          <w:rPrChange w:id="34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ç</w:t>
      </w:r>
      <w:r w:rsidRPr="00850AFF">
        <w:rPr>
          <w:rFonts w:ascii="Arial" w:hAnsi="Arial" w:cs="Arial"/>
          <w:sz w:val="20"/>
          <w:szCs w:val="20"/>
          <w:rPrChange w:id="34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d</w:t>
      </w:r>
      <w:r w:rsidRPr="00850AFF">
        <w:rPr>
          <w:rFonts w:ascii="Arial" w:hAnsi="Arial" w:cs="Arial"/>
          <w:sz w:val="20"/>
          <w:szCs w:val="20"/>
          <w:rPrChange w:id="345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4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envisager ses donn</w:t>
      </w:r>
      <w:r w:rsidRPr="00850AFF">
        <w:rPr>
          <w:rFonts w:ascii="Arial" w:hAnsi="Arial" w:cs="Arial"/>
          <w:sz w:val="20"/>
          <w:szCs w:val="20"/>
          <w:rPrChange w:id="34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4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et les op</w:t>
      </w:r>
      <w:r w:rsidRPr="00850AFF">
        <w:rPr>
          <w:rFonts w:ascii="Arial" w:hAnsi="Arial" w:cs="Arial"/>
          <w:sz w:val="20"/>
          <w:szCs w:val="20"/>
          <w:rPrChange w:id="34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5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 que l</w:t>
      </w:r>
      <w:r w:rsidRPr="00850AFF">
        <w:rPr>
          <w:rFonts w:ascii="Arial" w:hAnsi="Arial" w:cs="Arial"/>
          <w:sz w:val="20"/>
          <w:szCs w:val="20"/>
          <w:rPrChange w:id="351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5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souhaite faire</w:t>
      </w:r>
      <w:del w:id="353" w:author="aymeric hermann" w:date="2023-01-24T23:38:00Z">
        <w:r w:rsidRPr="00850AFF" w:rsidDel="00850AFF">
          <w:rPr>
            <w:rFonts w:ascii="Arial" w:hAnsi="Arial" w:cs="Arial"/>
            <w:sz w:val="20"/>
            <w:szCs w:val="20"/>
            <w:rPrChange w:id="354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 </w:delText>
        </w:r>
      </w:del>
      <w:ins w:id="355" w:author="aymeric hermann" w:date="2023-01-24T23:38:00Z">
        <w:r w:rsidR="00850AFF">
          <w:rPr>
            <w:rFonts w:ascii="Arial" w:hAnsi="Arial" w:cs="Arial"/>
            <w:sz w:val="20"/>
            <w:szCs w:val="20"/>
          </w:rPr>
          <w:t> </w:t>
        </w:r>
      </w:ins>
      <w:r w:rsidRPr="00850AFF">
        <w:rPr>
          <w:rFonts w:ascii="Arial" w:hAnsi="Arial" w:cs="Arial"/>
          <w:sz w:val="20"/>
          <w:szCs w:val="20"/>
          <w:rPrChange w:id="3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; mais la plupart des gens qui utilisent R s</w:t>
      </w:r>
      <w:r w:rsidRPr="00850AFF">
        <w:rPr>
          <w:rFonts w:ascii="Arial" w:hAnsi="Arial" w:cs="Arial"/>
          <w:sz w:val="20"/>
          <w:szCs w:val="20"/>
          <w:rPrChange w:id="357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accordent </w:t>
      </w:r>
      <w:r w:rsidRPr="00850AFF">
        <w:rPr>
          <w:rFonts w:ascii="Arial" w:hAnsi="Arial" w:cs="Arial"/>
          <w:sz w:val="20"/>
          <w:szCs w:val="20"/>
          <w:rPrChange w:id="35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36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dire que la courbe de progression est exponentielle et il est tr</w:t>
      </w:r>
      <w:r w:rsidRPr="00850AFF">
        <w:rPr>
          <w:rFonts w:ascii="Arial" w:hAnsi="Arial" w:cs="Arial"/>
          <w:sz w:val="20"/>
          <w:szCs w:val="20"/>
          <w:rPrChange w:id="36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36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facile de s</w:t>
      </w:r>
      <w:r w:rsidRPr="00850AFF">
        <w:rPr>
          <w:rFonts w:ascii="Arial" w:hAnsi="Arial" w:cs="Arial"/>
          <w:sz w:val="20"/>
          <w:szCs w:val="20"/>
          <w:rPrChange w:id="363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6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am</w:t>
      </w:r>
      <w:r w:rsidRPr="00850AFF">
        <w:rPr>
          <w:rFonts w:ascii="Arial" w:hAnsi="Arial" w:cs="Arial"/>
          <w:sz w:val="20"/>
          <w:szCs w:val="20"/>
          <w:rPrChange w:id="36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6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liorer si l</w:t>
      </w:r>
      <w:r w:rsidRPr="00850AFF">
        <w:rPr>
          <w:rFonts w:ascii="Arial" w:hAnsi="Arial" w:cs="Arial"/>
          <w:sz w:val="20"/>
          <w:szCs w:val="20"/>
          <w:rPrChange w:id="367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6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on utilise cet outil r</w:t>
      </w:r>
      <w:r w:rsidRPr="00850AFF">
        <w:rPr>
          <w:rFonts w:ascii="Arial" w:hAnsi="Arial" w:cs="Arial"/>
          <w:sz w:val="20"/>
          <w:szCs w:val="20"/>
          <w:rPrChange w:id="36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7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guli</w:t>
      </w:r>
      <w:r w:rsidRPr="00850AFF">
        <w:rPr>
          <w:rFonts w:ascii="Arial" w:hAnsi="Arial" w:cs="Arial"/>
          <w:sz w:val="20"/>
          <w:szCs w:val="20"/>
          <w:rPrChange w:id="37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37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rement. En outre, il existe une quantit</w:t>
      </w:r>
      <w:r w:rsidRPr="00850AFF">
        <w:rPr>
          <w:rFonts w:ascii="Arial" w:hAnsi="Arial" w:cs="Arial"/>
          <w:sz w:val="20"/>
          <w:szCs w:val="20"/>
          <w:rPrChange w:id="37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7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Pr="00850AFF">
        <w:rPr>
          <w:rFonts w:ascii="Arial" w:hAnsi="Arial" w:cs="Arial"/>
          <w:sz w:val="20"/>
          <w:szCs w:val="20"/>
          <w:rPrChange w:id="37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7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norme de ressources en ligne et une communaut</w:t>
      </w:r>
      <w:r w:rsidRPr="00850AFF">
        <w:rPr>
          <w:rFonts w:ascii="Arial" w:hAnsi="Arial" w:cs="Arial"/>
          <w:sz w:val="20"/>
          <w:szCs w:val="20"/>
          <w:rPrChange w:id="37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7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tr</w:t>
      </w:r>
      <w:r w:rsidRPr="00850AFF">
        <w:rPr>
          <w:rFonts w:ascii="Arial" w:hAnsi="Arial" w:cs="Arial"/>
          <w:sz w:val="20"/>
          <w:szCs w:val="20"/>
          <w:rPrChange w:id="37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38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dynamique sur les forums</w:t>
      </w:r>
      <w:del w:id="381" w:author="aymeric hermann" w:date="2023-01-24T22:45:00Z">
        <w:r w:rsidRPr="00850AFF" w:rsidDel="00585E96">
          <w:rPr>
            <w:rFonts w:ascii="Arial" w:hAnsi="Arial" w:cs="Arial"/>
            <w:sz w:val="20"/>
            <w:szCs w:val="20"/>
            <w:rPrChange w:id="38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(comme StackOverflow)</w:delText>
        </w:r>
      </w:del>
      <w:r w:rsidRPr="00850AFF">
        <w:rPr>
          <w:rFonts w:ascii="Arial" w:hAnsi="Arial" w:cs="Arial"/>
          <w:sz w:val="20"/>
          <w:szCs w:val="20"/>
          <w:rPrChange w:id="38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qui permettent de trouver rapidement la plupart des solutions aux probl</w:t>
      </w:r>
      <w:r w:rsidRPr="00850AFF">
        <w:rPr>
          <w:rFonts w:ascii="Arial" w:hAnsi="Arial" w:cs="Arial"/>
          <w:sz w:val="20"/>
          <w:szCs w:val="20"/>
          <w:rPrChange w:id="38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38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mes courants. Et si vous aimez les casse-t</w:t>
      </w:r>
      <w:r w:rsidRPr="00850AFF">
        <w:rPr>
          <w:rFonts w:ascii="Arial" w:hAnsi="Arial" w:cs="Arial"/>
          <w:sz w:val="20"/>
          <w:szCs w:val="20"/>
          <w:rPrChange w:id="38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38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tes et </w:t>
      </w:r>
      <w:r w:rsidRPr="00850AFF">
        <w:rPr>
          <w:rFonts w:ascii="Arial" w:hAnsi="Arial" w:cs="Arial"/>
          <w:sz w:val="20"/>
          <w:szCs w:val="20"/>
          <w:rPrChange w:id="38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8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nigmes, travailler avec R peut rapidement se transformer en jeu d</w:t>
      </w:r>
      <w:r w:rsidRPr="00850AFF">
        <w:rPr>
          <w:rFonts w:ascii="Arial" w:hAnsi="Arial" w:cs="Arial"/>
          <w:sz w:val="20"/>
          <w:szCs w:val="20"/>
          <w:rPrChange w:id="390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39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enqu</w:t>
      </w:r>
      <w:r w:rsidRPr="00850AFF">
        <w:rPr>
          <w:rFonts w:ascii="Arial" w:hAnsi="Arial" w:cs="Arial"/>
          <w:sz w:val="20"/>
          <w:szCs w:val="20"/>
          <w:rPrChange w:id="39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39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te qui stimule la cr</w:t>
      </w:r>
      <w:r w:rsidRPr="00850AFF">
        <w:rPr>
          <w:rFonts w:ascii="Arial" w:hAnsi="Arial" w:cs="Arial"/>
          <w:sz w:val="20"/>
          <w:szCs w:val="20"/>
          <w:rPrChange w:id="39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9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ativit</w:t>
      </w:r>
      <w:r w:rsidRPr="00850AFF">
        <w:rPr>
          <w:rFonts w:ascii="Arial" w:hAnsi="Arial" w:cs="Arial"/>
          <w:sz w:val="20"/>
          <w:szCs w:val="20"/>
          <w:rPrChange w:id="39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39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dans la recherche de solutions</w:t>
      </w:r>
      <w:r w:rsidRPr="00850AFF">
        <w:rPr>
          <w:rFonts w:ascii="Arial" w:hAnsi="Arial" w:cs="Arial"/>
          <w:sz w:val="20"/>
          <w:szCs w:val="20"/>
          <w:rPrChange w:id="39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à</w:t>
      </w:r>
      <w:r w:rsidRPr="00850AFF">
        <w:rPr>
          <w:rFonts w:ascii="Arial" w:hAnsi="Arial" w:cs="Arial"/>
          <w:sz w:val="20"/>
          <w:szCs w:val="20"/>
          <w:rPrChange w:id="39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des probl</w:t>
      </w:r>
      <w:r w:rsidRPr="00850AFF">
        <w:rPr>
          <w:rFonts w:ascii="Arial" w:hAnsi="Arial" w:cs="Arial"/>
          <w:sz w:val="20"/>
          <w:szCs w:val="20"/>
          <w:rPrChange w:id="40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40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mes</w:t>
      </w:r>
      <w:del w:id="402" w:author="aymeric hermann" w:date="2023-01-24T23:38:00Z">
        <w:r w:rsidRPr="00850AFF" w:rsidDel="00850AFF">
          <w:rPr>
            <w:rFonts w:ascii="Arial" w:hAnsi="Arial" w:cs="Arial"/>
            <w:sz w:val="20"/>
            <w:szCs w:val="20"/>
            <w:rPrChange w:id="40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  <w:ins w:id="404" w:author="aymeric hermann" w:date="2023-01-24T23:38:00Z">
        <w:r w:rsidR="00850AFF">
          <w:rPr>
            <w:rFonts w:ascii="Arial" w:hAnsi="Arial" w:cs="Arial"/>
            <w:sz w:val="20"/>
            <w:szCs w:val="20"/>
          </w:rPr>
          <w:t> </w:t>
        </w:r>
      </w:ins>
      <w:r w:rsidRPr="00850AFF">
        <w:rPr>
          <w:rFonts w:ascii="Arial" w:hAnsi="Arial" w:cs="Arial"/>
          <w:sz w:val="20"/>
          <w:szCs w:val="20"/>
          <w:rPrChange w:id="40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!</w:t>
      </w:r>
    </w:p>
    <w:p w14:paraId="49980612" w14:textId="433D2094" w:rsidR="00A72308" w:rsidRDefault="00A72308" w:rsidP="0073701E">
      <w:pPr>
        <w:jc w:val="both"/>
        <w:rPr>
          <w:ins w:id="406" w:author="aymeric hermann" w:date="2023-01-24T23:38:00Z"/>
          <w:rFonts w:ascii="Arial" w:hAnsi="Arial" w:cs="Arial"/>
          <w:sz w:val="20"/>
          <w:szCs w:val="20"/>
        </w:rPr>
      </w:pPr>
    </w:p>
    <w:p w14:paraId="1B179EFE" w14:textId="2B13A295" w:rsidR="00850AFF" w:rsidRDefault="00850AFF" w:rsidP="0073701E">
      <w:pPr>
        <w:jc w:val="both"/>
        <w:rPr>
          <w:ins w:id="407" w:author="aymeric hermann" w:date="2023-01-24T23:41:00Z"/>
          <w:rFonts w:ascii="Arial" w:hAnsi="Arial" w:cs="Arial"/>
          <w:sz w:val="20"/>
          <w:szCs w:val="20"/>
        </w:rPr>
      </w:pPr>
    </w:p>
    <w:p w14:paraId="2B50FFBA" w14:textId="77777777" w:rsidR="00D80705" w:rsidRPr="00850AFF" w:rsidRDefault="00D80705" w:rsidP="0073701E">
      <w:pPr>
        <w:jc w:val="both"/>
        <w:rPr>
          <w:rFonts w:ascii="Arial" w:hAnsi="Arial" w:cs="Arial"/>
          <w:sz w:val="20"/>
          <w:szCs w:val="20"/>
          <w:rPrChange w:id="40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</w:p>
    <w:p w14:paraId="7327CB6F" w14:textId="77777777" w:rsidR="00EE5D56" w:rsidRPr="00D80705" w:rsidRDefault="00EE5D56" w:rsidP="00585E96">
      <w:pPr>
        <w:pStyle w:val="Heading1"/>
        <w:spacing w:after="120"/>
        <w:jc w:val="both"/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409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22"/>
              <w:szCs w:val="22"/>
            </w:rPr>
          </w:rPrChange>
        </w:rPr>
      </w:pPr>
      <w:r w:rsidRPr="00D80705"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410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22"/>
              <w:szCs w:val="22"/>
            </w:rPr>
          </w:rPrChange>
        </w:rPr>
        <w:lastRenderedPageBreak/>
        <w:t>Notre proposition de Workshop autour de R</w:t>
      </w:r>
    </w:p>
    <w:p w14:paraId="2CFEB3E8" w14:textId="77777777" w:rsidR="00D80705" w:rsidRDefault="00D80705" w:rsidP="0073701E">
      <w:pPr>
        <w:jc w:val="both"/>
        <w:rPr>
          <w:ins w:id="411" w:author="aymeric hermann" w:date="2023-01-24T23:41:00Z"/>
          <w:rFonts w:ascii="Arial" w:hAnsi="Arial" w:cs="Arial"/>
          <w:sz w:val="20"/>
          <w:szCs w:val="20"/>
        </w:rPr>
      </w:pPr>
    </w:p>
    <w:p w14:paraId="58B45BAE" w14:textId="1DADBB7F" w:rsidR="001E60B4" w:rsidRPr="00850AFF" w:rsidRDefault="0073701E" w:rsidP="0073701E">
      <w:pPr>
        <w:jc w:val="both"/>
        <w:rPr>
          <w:rFonts w:ascii="Arial" w:hAnsi="Arial" w:cs="Arial"/>
          <w:sz w:val="20"/>
          <w:szCs w:val="20"/>
          <w:rPrChange w:id="41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41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</w:t>
      </w:r>
      <w:r w:rsidRPr="00850AFF">
        <w:rPr>
          <w:rFonts w:ascii="Arial" w:hAnsi="Arial" w:cs="Arial"/>
          <w:sz w:val="20"/>
          <w:szCs w:val="20"/>
          <w:rPrChange w:id="414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41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objectif de ce petit Workshop de 4 s</w:t>
      </w:r>
      <w:r w:rsidRPr="00850AFF">
        <w:rPr>
          <w:rFonts w:ascii="Arial" w:hAnsi="Arial" w:cs="Arial"/>
          <w:sz w:val="20"/>
          <w:szCs w:val="20"/>
          <w:rPrChange w:id="41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41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ances de 2h est de vous introduire au langage de programmation R</w:t>
      </w:r>
      <w:r w:rsidR="002958A0" w:rsidRPr="00850AFF">
        <w:rPr>
          <w:rFonts w:ascii="Arial" w:hAnsi="Arial" w:cs="Arial"/>
          <w:sz w:val="20"/>
          <w:szCs w:val="20"/>
          <w:rPrChange w:id="4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au travers de grandes notions ou familles d</w:t>
      </w:r>
      <w:r w:rsidR="002958A0" w:rsidRPr="00850AFF">
        <w:rPr>
          <w:rFonts w:ascii="Arial" w:hAnsi="Arial" w:cs="Arial"/>
          <w:sz w:val="20"/>
          <w:szCs w:val="20"/>
          <w:rPrChange w:id="41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2958A0" w:rsidRPr="00850AFF">
        <w:rPr>
          <w:rFonts w:ascii="Arial" w:hAnsi="Arial" w:cs="Arial"/>
          <w:sz w:val="20"/>
          <w:szCs w:val="20"/>
          <w:rPrChange w:id="4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op</w:t>
      </w:r>
      <w:r w:rsidR="002958A0" w:rsidRPr="00850AFF">
        <w:rPr>
          <w:rFonts w:ascii="Arial" w:hAnsi="Arial" w:cs="Arial"/>
          <w:sz w:val="20"/>
          <w:szCs w:val="20"/>
          <w:rPrChange w:id="42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</w:t>
      </w:r>
      <w:r w:rsidR="002958A0" w:rsidRPr="00850AFF">
        <w:rPr>
          <w:rFonts w:ascii="Arial" w:hAnsi="Arial" w:cs="Arial"/>
          <w:sz w:val="20"/>
          <w:szCs w:val="20"/>
          <w:rPrChange w:id="42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2958A0" w:rsidRPr="00850AFF">
        <w:rPr>
          <w:rFonts w:ascii="Arial" w:hAnsi="Arial" w:cs="Arial"/>
          <w:sz w:val="20"/>
          <w:szCs w:val="20"/>
          <w:rPrChange w:id="4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: explorer et arranger vos donn</w:t>
      </w:r>
      <w:r w:rsidR="002958A0" w:rsidRPr="00850AFF">
        <w:rPr>
          <w:rFonts w:ascii="Arial" w:hAnsi="Arial" w:cs="Arial"/>
          <w:sz w:val="20"/>
          <w:szCs w:val="20"/>
          <w:rPrChange w:id="4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</w:t>
      </w:r>
      <w:r w:rsidR="002958A0" w:rsidRPr="00850AFF">
        <w:rPr>
          <w:rFonts w:ascii="Arial" w:hAnsi="Arial" w:cs="Arial"/>
          <w:sz w:val="20"/>
          <w:szCs w:val="20"/>
          <w:rPrChange w:id="42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2958A0" w:rsidRPr="00850AFF">
        <w:rPr>
          <w:rFonts w:ascii="Arial" w:hAnsi="Arial" w:cs="Arial"/>
          <w:sz w:val="20"/>
          <w:szCs w:val="20"/>
          <w:rPrChange w:id="4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; visualiser des donn</w:t>
      </w:r>
      <w:r w:rsidR="002958A0" w:rsidRPr="00850AFF">
        <w:rPr>
          <w:rFonts w:ascii="Arial" w:hAnsi="Arial" w:cs="Arial"/>
          <w:sz w:val="20"/>
          <w:szCs w:val="20"/>
          <w:rPrChange w:id="42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quantitatives, qualitatives et/ou spatiales</w:t>
      </w:r>
      <w:r w:rsidR="002958A0" w:rsidRPr="00850AFF">
        <w:rPr>
          <w:rFonts w:ascii="Arial" w:hAnsi="Arial" w:cs="Arial"/>
          <w:sz w:val="20"/>
          <w:szCs w:val="20"/>
          <w:rPrChange w:id="43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2958A0" w:rsidRPr="00850AFF">
        <w:rPr>
          <w:rFonts w:ascii="Arial" w:hAnsi="Arial" w:cs="Arial"/>
          <w:sz w:val="20"/>
          <w:szCs w:val="20"/>
          <w:rPrChange w:id="4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; automatiser des op</w:t>
      </w:r>
      <w:r w:rsidR="002958A0" w:rsidRPr="00850AFF">
        <w:rPr>
          <w:rFonts w:ascii="Arial" w:hAnsi="Arial" w:cs="Arial"/>
          <w:sz w:val="20"/>
          <w:szCs w:val="20"/>
          <w:rPrChange w:id="43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3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</w:t>
      </w:r>
      <w:r w:rsidR="001E60B4" w:rsidRPr="00850AFF">
        <w:rPr>
          <w:rFonts w:ascii="Arial" w:hAnsi="Arial" w:cs="Arial"/>
          <w:sz w:val="20"/>
          <w:szCs w:val="20"/>
          <w:rPrChange w:id="43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sur de grands jeux de donn</w:t>
      </w:r>
      <w:r w:rsidR="001E60B4" w:rsidRPr="00850AFF">
        <w:rPr>
          <w:rFonts w:ascii="Arial" w:hAnsi="Arial" w:cs="Arial"/>
          <w:sz w:val="20"/>
          <w:szCs w:val="20"/>
          <w:rPrChange w:id="43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3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</w:t>
      </w:r>
      <w:r w:rsidR="002958A0" w:rsidRPr="00850AFF">
        <w:rPr>
          <w:rFonts w:ascii="Arial" w:hAnsi="Arial" w:cs="Arial"/>
          <w:sz w:val="20"/>
          <w:szCs w:val="20"/>
          <w:rPrChange w:id="43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2958A0" w:rsidRPr="00850AFF">
        <w:rPr>
          <w:rFonts w:ascii="Arial" w:hAnsi="Arial" w:cs="Arial"/>
          <w:sz w:val="20"/>
          <w:szCs w:val="20"/>
          <w:rPrChange w:id="43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; travailler </w:t>
      </w:r>
      <w:r w:rsidR="002958A0" w:rsidRPr="00850AFF">
        <w:rPr>
          <w:rFonts w:ascii="Arial" w:hAnsi="Arial" w:cs="Arial"/>
          <w:sz w:val="20"/>
          <w:szCs w:val="20"/>
          <w:rPrChange w:id="44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2958A0" w:rsidRPr="00850AFF">
        <w:rPr>
          <w:rFonts w:ascii="Arial" w:hAnsi="Arial" w:cs="Arial"/>
          <w:sz w:val="20"/>
          <w:szCs w:val="20"/>
          <w:rPrChange w:id="4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une meilleure reproductibilit</w:t>
      </w:r>
      <w:r w:rsidR="002958A0" w:rsidRPr="00850AFF">
        <w:rPr>
          <w:rFonts w:ascii="Arial" w:hAnsi="Arial" w:cs="Arial"/>
          <w:sz w:val="20"/>
          <w:szCs w:val="20"/>
          <w:rPrChange w:id="44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958A0" w:rsidRPr="00850AFF">
        <w:rPr>
          <w:rFonts w:ascii="Arial" w:hAnsi="Arial" w:cs="Arial"/>
          <w:sz w:val="20"/>
          <w:szCs w:val="20"/>
          <w:rPrChange w:id="44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et transparence de nos analyses.</w:t>
      </w:r>
      <w:r w:rsidR="001E60B4" w:rsidRPr="00850AFF">
        <w:rPr>
          <w:rFonts w:ascii="Arial" w:hAnsi="Arial" w:cs="Arial"/>
          <w:sz w:val="20"/>
          <w:szCs w:val="20"/>
          <w:rPrChange w:id="44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Les s</w:t>
      </w:r>
      <w:r w:rsidR="001E60B4" w:rsidRPr="00850AFF">
        <w:rPr>
          <w:rFonts w:ascii="Arial" w:hAnsi="Arial" w:cs="Arial"/>
          <w:sz w:val="20"/>
          <w:szCs w:val="20"/>
          <w:rPrChange w:id="44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4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ances seront divis</w:t>
      </w:r>
      <w:r w:rsidR="001E60B4" w:rsidRPr="00850AFF">
        <w:rPr>
          <w:rFonts w:ascii="Arial" w:hAnsi="Arial" w:cs="Arial"/>
          <w:sz w:val="20"/>
          <w:szCs w:val="20"/>
          <w:rPrChange w:id="44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4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en</w:t>
      </w:r>
      <w:del w:id="449" w:author="aymeric hermann" w:date="2023-01-24T23:21:00Z">
        <w:r w:rsidR="001E60B4" w:rsidRPr="00850AFF" w:rsidDel="00F778E7">
          <w:rPr>
            <w:rFonts w:ascii="Arial" w:hAnsi="Arial" w:cs="Arial"/>
            <w:sz w:val="20"/>
            <w:szCs w:val="20"/>
            <w:rPrChange w:id="45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1)</w:delText>
        </w:r>
      </w:del>
      <w:r w:rsidR="001E60B4" w:rsidRPr="00850AFF">
        <w:rPr>
          <w:rFonts w:ascii="Arial" w:hAnsi="Arial" w:cs="Arial"/>
          <w:sz w:val="20"/>
          <w:szCs w:val="20"/>
          <w:rPrChange w:id="45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1h consacr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 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la d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couverte d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5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6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 </w:t>
      </w:r>
      <w:ins w:id="461" w:author="aymeric hermann" w:date="2023-01-24T23:21:00Z">
        <w:r w:rsidR="00F778E7" w:rsidRPr="00850AFF">
          <w:rPr>
            <w:rFonts w:ascii="Arial" w:hAnsi="Arial" w:cs="Arial"/>
            <w:b/>
            <w:bCs/>
            <w:sz w:val="20"/>
            <w:szCs w:val="20"/>
            <w:rPrChange w:id="462" w:author="aymeric hermann" w:date="2023-01-24T23:37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 xml:space="preserve">ensemble de codes dans un </w:t>
        </w:r>
      </w:ins>
      <w:ins w:id="463" w:author="aymeric hermann" w:date="2023-01-24T23:22:00Z">
        <w:r w:rsidR="00F778E7" w:rsidRPr="00850AFF">
          <w:rPr>
            <w:rFonts w:ascii="Arial" w:hAnsi="Arial" w:cs="Arial"/>
            <w:b/>
            <w:bCs/>
            <w:sz w:val="20"/>
            <w:szCs w:val="20"/>
            <w:rPrChange w:id="464" w:author="aymeric hermann" w:date="2023-01-24T23:37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>« </w:t>
        </w:r>
      </w:ins>
      <w:r w:rsidR="001E60B4" w:rsidRPr="00850AFF">
        <w:rPr>
          <w:rFonts w:ascii="Arial" w:hAnsi="Arial" w:cs="Arial"/>
          <w:b/>
          <w:bCs/>
          <w:sz w:val="20"/>
          <w:szCs w:val="20"/>
          <w:rPrChange w:id="46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script</w:t>
      </w:r>
      <w:ins w:id="466" w:author="aymeric hermann" w:date="2023-01-24T23:22:00Z">
        <w:r w:rsidR="00F778E7" w:rsidRPr="00850AFF">
          <w:rPr>
            <w:rFonts w:ascii="Arial" w:hAnsi="Arial" w:cs="Arial"/>
            <w:b/>
            <w:bCs/>
            <w:sz w:val="20"/>
            <w:szCs w:val="20"/>
            <w:rPrChange w:id="467" w:author="aymeric hermann" w:date="2023-01-24T23:37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> »</w:t>
        </w:r>
      </w:ins>
      <w:r w:rsidR="001E60B4" w:rsidRPr="00850AFF">
        <w:rPr>
          <w:rFonts w:ascii="Arial" w:hAnsi="Arial" w:cs="Arial"/>
          <w:b/>
          <w:bCs/>
          <w:sz w:val="20"/>
          <w:szCs w:val="20"/>
          <w:rPrChange w:id="46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="001E60B4" w:rsidRPr="00850AFF">
        <w:rPr>
          <w:rFonts w:ascii="Arial" w:hAnsi="Arial" w:cs="Arial"/>
          <w:sz w:val="20"/>
          <w:szCs w:val="20"/>
          <w:rPrChange w:id="46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et de diff</w:t>
      </w:r>
      <w:r w:rsidR="001E60B4" w:rsidRPr="00850AFF">
        <w:rPr>
          <w:rFonts w:ascii="Arial" w:hAnsi="Arial" w:cs="Arial"/>
          <w:sz w:val="20"/>
          <w:szCs w:val="20"/>
          <w:rPrChange w:id="47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7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rentes op</w:t>
      </w:r>
      <w:r w:rsidR="001E60B4" w:rsidRPr="00850AFF">
        <w:rPr>
          <w:rFonts w:ascii="Arial" w:hAnsi="Arial" w:cs="Arial"/>
          <w:sz w:val="20"/>
          <w:szCs w:val="20"/>
          <w:rPrChange w:id="47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7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 pr</w:t>
      </w:r>
      <w:r w:rsidR="001E60B4" w:rsidRPr="00850AFF">
        <w:rPr>
          <w:rFonts w:ascii="Arial" w:hAnsi="Arial" w:cs="Arial"/>
          <w:sz w:val="20"/>
          <w:szCs w:val="20"/>
          <w:rPrChange w:id="47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7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</w:t>
      </w:r>
      <w:r w:rsidR="001E60B4" w:rsidRPr="00850AFF">
        <w:rPr>
          <w:rFonts w:ascii="Arial" w:hAnsi="Arial" w:cs="Arial"/>
          <w:sz w:val="20"/>
          <w:szCs w:val="20"/>
          <w:rPrChange w:id="47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finies</w:t>
      </w:r>
      <w:ins w:id="478" w:author="aymeric hermann" w:date="2023-01-24T23:21:00Z">
        <w:r w:rsidR="00F778E7" w:rsidRPr="00850AFF">
          <w:rPr>
            <w:rFonts w:ascii="Arial" w:hAnsi="Arial" w:cs="Arial"/>
            <w:sz w:val="20"/>
            <w:szCs w:val="20"/>
            <w:rPrChange w:id="479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, et</w:t>
        </w:r>
      </w:ins>
      <w:del w:id="480" w:author="aymeric hermann" w:date="2023-01-24T23:21:00Z">
        <w:r w:rsidR="001E60B4" w:rsidRPr="00850AFF" w:rsidDel="00F778E7">
          <w:rPr>
            <w:rFonts w:ascii="Arial" w:hAnsi="Arial" w:cs="Arial"/>
            <w:sz w:val="20"/>
            <w:szCs w:val="20"/>
            <w:rPrChange w:id="481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 </w:delText>
        </w:r>
        <w:r w:rsidR="001E60B4" w:rsidRPr="00850AFF" w:rsidDel="00F778E7">
          <w:rPr>
            <w:rFonts w:ascii="Arial" w:hAnsi="Arial" w:cs="Arial"/>
            <w:sz w:val="20"/>
            <w:szCs w:val="20"/>
            <w:rPrChange w:id="48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; 2)</w:delText>
        </w:r>
      </w:del>
      <w:r w:rsidR="001E60B4" w:rsidRPr="00850AFF">
        <w:rPr>
          <w:rFonts w:ascii="Arial" w:hAnsi="Arial" w:cs="Arial"/>
          <w:sz w:val="20"/>
          <w:szCs w:val="20"/>
          <w:rPrChange w:id="48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1h consacr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 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1E60B4" w:rsidRPr="00850AFF">
        <w:rPr>
          <w:rFonts w:ascii="Arial" w:hAnsi="Arial" w:cs="Arial"/>
          <w:b/>
          <w:bCs/>
          <w:sz w:val="20"/>
          <w:szCs w:val="20"/>
          <w:rPrChange w:id="48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une mise en situation</w:t>
      </w:r>
      <w:r w:rsidR="001E60B4" w:rsidRPr="00850AFF">
        <w:rPr>
          <w:rFonts w:ascii="Arial" w:hAnsi="Arial" w:cs="Arial"/>
          <w:sz w:val="20"/>
          <w:szCs w:val="20"/>
          <w:rPrChange w:id="48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sur un jeu de donn</w:t>
      </w:r>
      <w:r w:rsidR="001E60B4" w:rsidRPr="00850AFF">
        <w:rPr>
          <w:rFonts w:ascii="Arial" w:hAnsi="Arial" w:cs="Arial"/>
          <w:sz w:val="20"/>
          <w:szCs w:val="20"/>
          <w:rPrChange w:id="49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9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fourni par nos soins, avec de petits d</w:t>
      </w:r>
      <w:r w:rsidR="001E60B4" w:rsidRPr="00850AFF">
        <w:rPr>
          <w:rFonts w:ascii="Arial" w:hAnsi="Arial" w:cs="Arial"/>
          <w:sz w:val="20"/>
          <w:szCs w:val="20"/>
          <w:rPrChange w:id="49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49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fis </w:t>
      </w:r>
      <w:r w:rsidR="001E60B4" w:rsidRPr="00850AFF">
        <w:rPr>
          <w:rFonts w:ascii="Arial" w:hAnsi="Arial" w:cs="Arial"/>
          <w:sz w:val="20"/>
          <w:szCs w:val="20"/>
          <w:rPrChange w:id="49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1E60B4" w:rsidRPr="00850AFF">
        <w:rPr>
          <w:rFonts w:ascii="Arial" w:hAnsi="Arial" w:cs="Arial"/>
          <w:sz w:val="20"/>
          <w:szCs w:val="20"/>
          <w:rPrChange w:id="49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relever (que vous pourrez continuer chez vous</w:t>
      </w:r>
      <w:r w:rsidR="001E60B4" w:rsidRPr="00850AFF">
        <w:rPr>
          <w:rFonts w:ascii="Arial" w:hAnsi="Arial" w:cs="Arial"/>
          <w:sz w:val="20"/>
          <w:szCs w:val="20"/>
          <w:rPrChange w:id="49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1E60B4" w:rsidRPr="00850AFF">
        <w:rPr>
          <w:rFonts w:ascii="Arial" w:hAnsi="Arial" w:cs="Arial"/>
          <w:sz w:val="20"/>
          <w:szCs w:val="20"/>
          <w:rPrChange w:id="49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!)</w:t>
      </w:r>
    </w:p>
    <w:p w14:paraId="1A2E13E1" w14:textId="3BD6AB63" w:rsidR="0073701E" w:rsidRPr="00850AFF" w:rsidRDefault="001E60B4" w:rsidP="0073701E">
      <w:pPr>
        <w:jc w:val="both"/>
        <w:rPr>
          <w:rFonts w:ascii="Arial" w:hAnsi="Arial" w:cs="Arial"/>
          <w:sz w:val="20"/>
          <w:szCs w:val="20"/>
          <w:rPrChange w:id="49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49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Voici un </w:t>
      </w:r>
      <w:del w:id="500" w:author="aymeric hermann" w:date="2023-01-24T22:55:00Z">
        <w:r w:rsidRPr="00850AFF" w:rsidDel="006D1302">
          <w:rPr>
            <w:rFonts w:ascii="Arial" w:hAnsi="Arial" w:cs="Arial"/>
            <w:sz w:val="20"/>
            <w:szCs w:val="20"/>
            <w:rPrChange w:id="50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petit </w:delText>
        </w:r>
      </w:del>
      <w:r w:rsidRPr="00850AFF">
        <w:rPr>
          <w:rFonts w:ascii="Arial" w:hAnsi="Arial" w:cs="Arial"/>
          <w:sz w:val="20"/>
          <w:szCs w:val="20"/>
          <w:rPrChange w:id="50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programme pr</w:t>
      </w:r>
      <w:r w:rsidRPr="00850AFF">
        <w:rPr>
          <w:rFonts w:ascii="Arial" w:hAnsi="Arial" w:cs="Arial"/>
          <w:sz w:val="20"/>
          <w:szCs w:val="20"/>
          <w:rPrChange w:id="50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0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liminaire des choses que vous pourrez apprendre au cours de ces s</w:t>
      </w:r>
      <w:r w:rsidRPr="00850AFF">
        <w:rPr>
          <w:rFonts w:ascii="Arial" w:hAnsi="Arial" w:cs="Arial"/>
          <w:sz w:val="20"/>
          <w:szCs w:val="20"/>
          <w:rPrChange w:id="50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0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ances. </w:t>
      </w:r>
    </w:p>
    <w:p w14:paraId="74BD6744" w14:textId="77777777" w:rsidR="00EE5D56" w:rsidRPr="00850AFF" w:rsidRDefault="00EE5D56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color w:val="548DD4" w:themeColor="text2" w:themeTint="99"/>
          <w:sz w:val="20"/>
          <w:szCs w:val="20"/>
          <w:rPrChange w:id="507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pPrChange w:id="508" w:author="aymeric hermann" w:date="2023-01-24T23:0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09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Se familiariser avec le langage de programmation R</w:t>
      </w:r>
    </w:p>
    <w:p w14:paraId="212F9550" w14:textId="77777777" w:rsidR="0073701E" w:rsidRPr="00850AFF" w:rsidRDefault="0073701E" w:rsidP="0073701E">
      <w:pPr>
        <w:jc w:val="both"/>
        <w:rPr>
          <w:rFonts w:ascii="Arial" w:hAnsi="Arial" w:cs="Arial"/>
          <w:sz w:val="20"/>
          <w:szCs w:val="20"/>
          <w:rPrChange w:id="51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51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Dans cette s</w:t>
      </w:r>
      <w:r w:rsidRPr="00850AFF">
        <w:rPr>
          <w:rFonts w:ascii="Arial" w:hAnsi="Arial" w:cs="Arial"/>
          <w:sz w:val="20"/>
          <w:szCs w:val="20"/>
          <w:rPrChange w:id="51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1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ance, vous apprendrez </w:t>
      </w:r>
      <w:r w:rsidRPr="00850AFF">
        <w:rPr>
          <w:rFonts w:ascii="Arial" w:hAnsi="Arial" w:cs="Arial"/>
          <w:b/>
          <w:bCs/>
          <w:sz w:val="20"/>
          <w:szCs w:val="20"/>
          <w:rPrChange w:id="51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les </w:t>
      </w:r>
      <w:r w:rsidRPr="00850AFF">
        <w:rPr>
          <w:rFonts w:ascii="Arial" w:hAnsi="Arial" w:cs="Arial"/>
          <w:b/>
          <w:bCs/>
          <w:sz w:val="20"/>
          <w:szCs w:val="20"/>
          <w:rPrChange w:id="515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rudiments du langage R</w:t>
      </w:r>
      <w:r w:rsidRPr="00850AFF">
        <w:rPr>
          <w:rFonts w:ascii="Arial" w:hAnsi="Arial" w:cs="Arial"/>
          <w:sz w:val="20"/>
          <w:szCs w:val="20"/>
          <w:rPrChange w:id="51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: on y explorera un petit jeu de donn</w:t>
      </w:r>
      <w:r w:rsidRPr="00850AFF">
        <w:rPr>
          <w:rFonts w:ascii="Arial" w:hAnsi="Arial" w:cs="Arial"/>
          <w:sz w:val="20"/>
          <w:szCs w:val="20"/>
          <w:rPrChange w:id="51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(fictif) issu d</w:t>
      </w:r>
      <w:r w:rsidRPr="00850AFF">
        <w:rPr>
          <w:rFonts w:ascii="Arial" w:hAnsi="Arial" w:cs="Arial"/>
          <w:sz w:val="20"/>
          <w:szCs w:val="20"/>
          <w:rPrChange w:id="51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5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 tableau </w:t>
      </w:r>
      <w:proofErr w:type="spellStart"/>
      <w:r w:rsidRPr="00850AFF">
        <w:rPr>
          <w:rFonts w:ascii="Arial" w:hAnsi="Arial" w:cs="Arial"/>
          <w:sz w:val="20"/>
          <w:szCs w:val="20"/>
          <w:rPrChange w:id="52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excel</w:t>
      </w:r>
      <w:proofErr w:type="spellEnd"/>
      <w:r w:rsidRPr="00850AFF">
        <w:rPr>
          <w:rFonts w:ascii="Arial" w:hAnsi="Arial" w:cs="Arial"/>
          <w:sz w:val="20"/>
          <w:szCs w:val="20"/>
          <w:rPrChange w:id="5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et l</w:t>
      </w:r>
      <w:r w:rsidRPr="00850AFF">
        <w:rPr>
          <w:rFonts w:ascii="Arial" w:hAnsi="Arial" w:cs="Arial"/>
          <w:sz w:val="20"/>
          <w:szCs w:val="20"/>
          <w:rPrChange w:id="523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5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on apprendra </w:t>
      </w:r>
      <w:r w:rsidRPr="00850AFF">
        <w:rPr>
          <w:rFonts w:ascii="Arial" w:hAnsi="Arial" w:cs="Arial"/>
          <w:sz w:val="20"/>
          <w:szCs w:val="20"/>
          <w:rPrChange w:id="5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5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cr</w:t>
      </w:r>
      <w:r w:rsidRPr="00850AFF">
        <w:rPr>
          <w:rFonts w:ascii="Arial" w:hAnsi="Arial" w:cs="Arial"/>
          <w:sz w:val="20"/>
          <w:szCs w:val="20"/>
          <w:rPrChange w:id="52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er un graphique simple et </w:t>
      </w:r>
      <w:r w:rsidRPr="00850AFF">
        <w:rPr>
          <w:rFonts w:ascii="Arial" w:hAnsi="Arial" w:cs="Arial"/>
          <w:sz w:val="20"/>
          <w:szCs w:val="20"/>
          <w:rPrChange w:id="52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5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</w:t>
      </w:r>
      <w:r w:rsidRPr="00850AFF">
        <w:rPr>
          <w:rFonts w:ascii="Arial" w:hAnsi="Arial" w:cs="Arial"/>
          <w:sz w:val="20"/>
          <w:szCs w:val="20"/>
          <w:rPrChange w:id="531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5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enregistrer automatiquement.</w:t>
      </w:r>
    </w:p>
    <w:p w14:paraId="397FF069" w14:textId="77777777" w:rsidR="00EE5D56" w:rsidRPr="00850AFF" w:rsidRDefault="00EE5D56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color w:val="548DD4" w:themeColor="text2" w:themeTint="99"/>
          <w:sz w:val="20"/>
          <w:szCs w:val="20"/>
          <w:rPrChange w:id="533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pPrChange w:id="534" w:author="aymeric hermann" w:date="2023-01-24T23:0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35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Analyser et visualiser un jeu de donn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36" w:author="aymeric hermann" w:date="2023-01-24T23:37:00Z">
            <w:rPr>
              <w:rFonts w:ascii="Century Gothic" w:hAnsi="Century Gothic" w:cs="Cambria"/>
              <w:bCs/>
              <w:color w:val="548DD4" w:themeColor="text2" w:themeTint="99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37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es semi-quantitatif</w:t>
      </w:r>
    </w:p>
    <w:p w14:paraId="7C36B785" w14:textId="0459FF46" w:rsidR="0073701E" w:rsidRPr="00850AFF" w:rsidRDefault="0073701E" w:rsidP="0073701E">
      <w:pPr>
        <w:jc w:val="both"/>
        <w:rPr>
          <w:rFonts w:ascii="Arial" w:hAnsi="Arial" w:cs="Arial"/>
          <w:sz w:val="20"/>
          <w:szCs w:val="20"/>
          <w:rPrChange w:id="53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53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Dans cette s</w:t>
      </w:r>
      <w:r w:rsidRPr="00850AFF">
        <w:rPr>
          <w:rFonts w:ascii="Arial" w:hAnsi="Arial" w:cs="Arial"/>
          <w:sz w:val="20"/>
          <w:szCs w:val="20"/>
          <w:rPrChange w:id="54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ance, vous d</w:t>
      </w:r>
      <w:r w:rsidRPr="00850AFF">
        <w:rPr>
          <w:rFonts w:ascii="Arial" w:hAnsi="Arial" w:cs="Arial"/>
          <w:sz w:val="20"/>
          <w:szCs w:val="20"/>
          <w:rPrChange w:id="54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4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couvrirez deux packages tr</w:t>
      </w:r>
      <w:r w:rsidRPr="00850AFF">
        <w:rPr>
          <w:rFonts w:ascii="Arial" w:hAnsi="Arial" w:cs="Arial"/>
          <w:sz w:val="20"/>
          <w:szCs w:val="20"/>
          <w:rPrChange w:id="54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54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utiles et compl</w:t>
      </w:r>
      <w:r w:rsidRPr="00850AFF">
        <w:rPr>
          <w:rFonts w:ascii="Arial" w:hAnsi="Arial" w:cs="Arial"/>
          <w:sz w:val="20"/>
          <w:szCs w:val="20"/>
          <w:rPrChange w:id="54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4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mentaires</w:t>
      </w:r>
      <w:r w:rsidRPr="00850AFF">
        <w:rPr>
          <w:rFonts w:ascii="Arial" w:hAnsi="Arial" w:cs="Arial"/>
          <w:sz w:val="20"/>
          <w:szCs w:val="20"/>
          <w:rPrChange w:id="54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Pr="00850AFF">
        <w:rPr>
          <w:rFonts w:ascii="Arial" w:hAnsi="Arial" w:cs="Arial"/>
          <w:sz w:val="20"/>
          <w:szCs w:val="20"/>
          <w:rPrChange w:id="54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:</w:t>
      </w:r>
      <w:commentRangeStart w:id="550"/>
      <w:r w:rsidRPr="00850AFF">
        <w:rPr>
          <w:rFonts w:ascii="Arial" w:hAnsi="Arial" w:cs="Arial"/>
          <w:sz w:val="20"/>
          <w:szCs w:val="20"/>
          <w:rPrChange w:id="55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proofErr w:type="spellStart"/>
      <w:ins w:id="552" w:author="aymeric hermann" w:date="2023-01-24T23:22:00Z">
        <w:r w:rsidR="00F778E7" w:rsidRPr="00850AFF">
          <w:rPr>
            <w:rFonts w:ascii="Arial" w:hAnsi="Arial" w:cs="Arial"/>
            <w:b/>
            <w:bCs/>
            <w:sz w:val="20"/>
            <w:szCs w:val="20"/>
            <w:rPrChange w:id="553" w:author="aymeric hermann" w:date="2023-01-24T23:37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>tidyr</w:t>
        </w:r>
        <w:proofErr w:type="spellEnd"/>
        <w:r w:rsidR="00F778E7" w:rsidRPr="00850AFF">
          <w:rPr>
            <w:rFonts w:ascii="Arial" w:hAnsi="Arial" w:cs="Arial"/>
            <w:sz w:val="20"/>
            <w:szCs w:val="20"/>
            <w:rPrChange w:id="554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(qui permet de manipuler et modifier des tableaux de données) et </w:t>
        </w:r>
      </w:ins>
      <w:proofErr w:type="spellStart"/>
      <w:r w:rsidRPr="00850AFF">
        <w:rPr>
          <w:rFonts w:ascii="Arial" w:hAnsi="Arial" w:cs="Arial"/>
          <w:b/>
          <w:bCs/>
          <w:sz w:val="20"/>
          <w:szCs w:val="20"/>
          <w:rPrChange w:id="555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ggplot</w:t>
      </w:r>
      <w:proofErr w:type="spellEnd"/>
      <w:r w:rsidRPr="00850AFF">
        <w:rPr>
          <w:rFonts w:ascii="Arial" w:hAnsi="Arial" w:cs="Arial"/>
          <w:sz w:val="20"/>
          <w:szCs w:val="20"/>
          <w:rPrChange w:id="5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(qui permet de cr</w:t>
      </w:r>
      <w:r w:rsidRPr="00850AFF">
        <w:rPr>
          <w:rFonts w:ascii="Arial" w:hAnsi="Arial" w:cs="Arial"/>
          <w:sz w:val="20"/>
          <w:szCs w:val="20"/>
          <w:rPrChange w:id="55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er des figures)</w:t>
      </w:r>
      <w:del w:id="559" w:author="aymeric hermann" w:date="2023-01-24T23:22:00Z">
        <w:r w:rsidRPr="00850AFF" w:rsidDel="00F778E7">
          <w:rPr>
            <w:rFonts w:ascii="Arial" w:hAnsi="Arial" w:cs="Arial"/>
            <w:sz w:val="20"/>
            <w:szCs w:val="20"/>
            <w:rPrChange w:id="56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et </w:delText>
        </w:r>
        <w:r w:rsidRPr="00850AFF" w:rsidDel="00F778E7">
          <w:rPr>
            <w:rFonts w:ascii="Arial" w:hAnsi="Arial" w:cs="Arial"/>
            <w:b/>
            <w:bCs/>
            <w:sz w:val="20"/>
            <w:szCs w:val="20"/>
            <w:rPrChange w:id="561" w:author="aymeric hermann" w:date="2023-01-24T23:37:00Z">
              <w:rPr>
                <w:rFonts w:ascii="Century Gothic" w:hAnsi="Century Gothic" w:cs="Al Tarikh"/>
                <w:b/>
                <w:sz w:val="18"/>
                <w:szCs w:val="18"/>
              </w:rPr>
            </w:rPrChange>
          </w:rPr>
          <w:delText>tidyr</w:delText>
        </w:r>
        <w:r w:rsidRPr="00850AFF" w:rsidDel="00F778E7">
          <w:rPr>
            <w:rFonts w:ascii="Arial" w:hAnsi="Arial" w:cs="Arial"/>
            <w:sz w:val="20"/>
            <w:szCs w:val="20"/>
            <w:rPrChange w:id="562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(qui permet de manipuler et modifier des tableaux de donn</w:delText>
        </w:r>
        <w:r w:rsidRPr="00850AFF" w:rsidDel="00F778E7">
          <w:rPr>
            <w:rFonts w:ascii="Arial" w:hAnsi="Arial" w:cs="Arial"/>
            <w:sz w:val="20"/>
            <w:szCs w:val="20"/>
            <w:rPrChange w:id="563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é</w:delText>
        </w:r>
        <w:r w:rsidRPr="00850AFF" w:rsidDel="00F778E7">
          <w:rPr>
            <w:rFonts w:ascii="Arial" w:hAnsi="Arial" w:cs="Arial"/>
            <w:sz w:val="20"/>
            <w:szCs w:val="20"/>
            <w:rPrChange w:id="56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es)</w:delText>
        </w:r>
      </w:del>
      <w:r w:rsidRPr="00850AFF">
        <w:rPr>
          <w:rFonts w:ascii="Arial" w:hAnsi="Arial" w:cs="Arial"/>
          <w:sz w:val="20"/>
          <w:szCs w:val="20"/>
          <w:rPrChange w:id="56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. </w:t>
      </w:r>
      <w:commentRangeEnd w:id="550"/>
      <w:r w:rsidR="00F778E7" w:rsidRPr="00850AFF">
        <w:rPr>
          <w:rStyle w:val="CommentReference"/>
          <w:rFonts w:ascii="Arial" w:hAnsi="Arial" w:cs="Arial"/>
          <w:rPrChange w:id="566" w:author="aymeric hermann" w:date="2023-01-24T23:37:00Z">
            <w:rPr>
              <w:rStyle w:val="CommentReference"/>
            </w:rPr>
          </w:rPrChange>
        </w:rPr>
        <w:commentReference w:id="550"/>
      </w:r>
      <w:r w:rsidRPr="00850AFF">
        <w:rPr>
          <w:rFonts w:ascii="Arial" w:hAnsi="Arial" w:cs="Arial"/>
          <w:sz w:val="20"/>
          <w:szCs w:val="20"/>
          <w:rPrChange w:id="56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On y apprendra </w:t>
      </w:r>
      <w:r w:rsidRPr="00850AFF">
        <w:rPr>
          <w:rFonts w:ascii="Arial" w:hAnsi="Arial" w:cs="Arial"/>
          <w:sz w:val="20"/>
          <w:szCs w:val="20"/>
          <w:rPrChange w:id="56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56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r w:rsidR="00280FC2" w:rsidRPr="00850AFF">
        <w:rPr>
          <w:rFonts w:ascii="Arial" w:hAnsi="Arial" w:cs="Arial"/>
          <w:sz w:val="20"/>
          <w:szCs w:val="20"/>
          <w:rPrChange w:id="57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modifier ou cr</w:t>
      </w:r>
      <w:r w:rsidR="00280FC2" w:rsidRPr="00850AFF">
        <w:rPr>
          <w:rFonts w:ascii="Arial" w:hAnsi="Arial" w:cs="Arial"/>
          <w:sz w:val="20"/>
          <w:szCs w:val="20"/>
          <w:rPrChange w:id="57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80FC2" w:rsidRPr="00850AFF">
        <w:rPr>
          <w:rFonts w:ascii="Arial" w:hAnsi="Arial" w:cs="Arial"/>
          <w:sz w:val="20"/>
          <w:szCs w:val="20"/>
          <w:rPrChange w:id="57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er des donn</w:t>
      </w:r>
      <w:r w:rsidR="00280FC2" w:rsidRPr="00850AFF">
        <w:rPr>
          <w:rFonts w:ascii="Arial" w:hAnsi="Arial" w:cs="Arial"/>
          <w:sz w:val="20"/>
          <w:szCs w:val="20"/>
          <w:rPrChange w:id="57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80FC2" w:rsidRPr="00850AFF">
        <w:rPr>
          <w:rFonts w:ascii="Arial" w:hAnsi="Arial" w:cs="Arial"/>
          <w:sz w:val="20"/>
          <w:szCs w:val="20"/>
          <w:rPrChange w:id="57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ainsi qu</w:t>
      </w:r>
      <w:r w:rsidR="00280FC2" w:rsidRPr="00850AFF">
        <w:rPr>
          <w:rFonts w:ascii="Arial" w:hAnsi="Arial" w:cs="Arial"/>
          <w:sz w:val="20"/>
          <w:szCs w:val="20"/>
          <w:rPrChange w:id="575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280FC2" w:rsidRPr="00850AFF">
        <w:rPr>
          <w:rFonts w:ascii="Arial" w:hAnsi="Arial" w:cs="Arial"/>
          <w:sz w:val="20"/>
          <w:szCs w:val="20"/>
          <w:rPrChange w:id="57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280FC2" w:rsidRPr="00850AFF">
        <w:rPr>
          <w:rFonts w:ascii="Arial" w:hAnsi="Arial" w:cs="Arial"/>
          <w:sz w:val="20"/>
          <w:szCs w:val="20"/>
          <w:rPrChange w:id="5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g</w:t>
      </w:r>
      <w:r w:rsidR="00280FC2" w:rsidRPr="00850AFF">
        <w:rPr>
          <w:rFonts w:ascii="Arial" w:hAnsi="Arial" w:cs="Arial"/>
          <w:sz w:val="20"/>
          <w:szCs w:val="20"/>
          <w:rPrChange w:id="57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80FC2" w:rsidRPr="00850AFF">
        <w:rPr>
          <w:rFonts w:ascii="Arial" w:hAnsi="Arial" w:cs="Arial"/>
          <w:sz w:val="20"/>
          <w:szCs w:val="20"/>
          <w:rPrChange w:id="57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rer tous les param</w:t>
      </w:r>
      <w:r w:rsidR="00280FC2" w:rsidRPr="00850AFF">
        <w:rPr>
          <w:rFonts w:ascii="Arial" w:hAnsi="Arial" w:cs="Arial"/>
          <w:sz w:val="20"/>
          <w:szCs w:val="20"/>
          <w:rPrChange w:id="58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="00280FC2" w:rsidRPr="00850AFF">
        <w:rPr>
          <w:rFonts w:ascii="Arial" w:hAnsi="Arial" w:cs="Arial"/>
          <w:sz w:val="20"/>
          <w:szCs w:val="20"/>
          <w:rPrChange w:id="58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tres d</w:t>
      </w:r>
      <w:r w:rsidR="00280FC2" w:rsidRPr="00850AFF">
        <w:rPr>
          <w:rFonts w:ascii="Arial" w:hAnsi="Arial" w:cs="Arial"/>
          <w:sz w:val="20"/>
          <w:szCs w:val="20"/>
          <w:rPrChange w:id="582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280FC2" w:rsidRPr="00850AFF">
        <w:rPr>
          <w:rFonts w:ascii="Arial" w:hAnsi="Arial" w:cs="Arial"/>
          <w:sz w:val="20"/>
          <w:szCs w:val="20"/>
          <w:rPrChange w:id="58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une figure (couleurs, taille de police, </w:t>
      </w:r>
      <w:proofErr w:type="spellStart"/>
      <w:r w:rsidR="00280FC2" w:rsidRPr="00850AFF">
        <w:rPr>
          <w:rFonts w:ascii="Arial" w:hAnsi="Arial" w:cs="Arial"/>
          <w:sz w:val="20"/>
          <w:szCs w:val="20"/>
          <w:rPrChange w:id="58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etc</w:t>
      </w:r>
      <w:proofErr w:type="spellEnd"/>
      <w:r w:rsidR="00280FC2" w:rsidRPr="00850AFF">
        <w:rPr>
          <w:rFonts w:ascii="Arial" w:hAnsi="Arial" w:cs="Arial"/>
          <w:sz w:val="20"/>
          <w:szCs w:val="20"/>
          <w:rPrChange w:id="58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) en utilisant les fonctions sp</w:t>
      </w:r>
      <w:r w:rsidR="00280FC2" w:rsidRPr="00850AFF">
        <w:rPr>
          <w:rFonts w:ascii="Arial" w:hAnsi="Arial" w:cs="Arial"/>
          <w:sz w:val="20"/>
          <w:szCs w:val="20"/>
          <w:rPrChange w:id="58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280FC2" w:rsidRPr="00850AFF">
        <w:rPr>
          <w:rFonts w:ascii="Arial" w:hAnsi="Arial" w:cs="Arial"/>
          <w:sz w:val="20"/>
          <w:szCs w:val="20"/>
          <w:rPrChange w:id="58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cifiques de ces packages.</w:t>
      </w:r>
    </w:p>
    <w:p w14:paraId="5A2B5F2D" w14:textId="77777777" w:rsidR="00EE5D56" w:rsidRPr="00850AFF" w:rsidRDefault="00EE5D56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color w:val="548DD4" w:themeColor="text2" w:themeTint="99"/>
          <w:sz w:val="20"/>
          <w:szCs w:val="20"/>
          <w:rPrChange w:id="588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pPrChange w:id="589" w:author="aymeric hermann" w:date="2023-01-24T23:0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90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Projections spatiales automatis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91" w:author="aymeric hermann" w:date="2023-01-24T23:37:00Z">
            <w:rPr>
              <w:rFonts w:ascii="Century Gothic" w:hAnsi="Century Gothic" w:cs="Cambria"/>
              <w:bCs/>
              <w:color w:val="548DD4" w:themeColor="text2" w:themeTint="99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592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 xml:space="preserve">es </w:t>
      </w:r>
    </w:p>
    <w:p w14:paraId="4CEF36E9" w14:textId="77777777" w:rsidR="00280FC2" w:rsidRPr="00850AFF" w:rsidRDefault="00280FC2" w:rsidP="00280FC2">
      <w:pPr>
        <w:jc w:val="both"/>
        <w:rPr>
          <w:rFonts w:ascii="Arial" w:hAnsi="Arial" w:cs="Arial"/>
          <w:sz w:val="20"/>
          <w:szCs w:val="20"/>
          <w:rPrChange w:id="59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59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Cette s</w:t>
      </w:r>
      <w:r w:rsidRPr="00850AFF">
        <w:rPr>
          <w:rFonts w:ascii="Arial" w:hAnsi="Arial" w:cs="Arial"/>
          <w:sz w:val="20"/>
          <w:szCs w:val="20"/>
          <w:rPrChange w:id="59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9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 vous permettra de d</w:t>
      </w:r>
      <w:r w:rsidRPr="00850AFF">
        <w:rPr>
          <w:rFonts w:ascii="Arial" w:hAnsi="Arial" w:cs="Arial"/>
          <w:sz w:val="20"/>
          <w:szCs w:val="20"/>
          <w:rPrChange w:id="59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59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couvrir une fonctionnalit</w:t>
      </w:r>
      <w:r w:rsidRPr="00850AFF">
        <w:rPr>
          <w:rFonts w:ascii="Arial" w:hAnsi="Arial" w:cs="Arial"/>
          <w:sz w:val="20"/>
          <w:szCs w:val="20"/>
          <w:rPrChange w:id="59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0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extr</w:t>
      </w:r>
      <w:r w:rsidRPr="00850AFF">
        <w:rPr>
          <w:rFonts w:ascii="Arial" w:hAnsi="Arial" w:cs="Arial"/>
          <w:sz w:val="20"/>
          <w:szCs w:val="20"/>
          <w:rPrChange w:id="60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60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mement utile de R</w:t>
      </w:r>
      <w:r w:rsidRPr="00850AFF">
        <w:rPr>
          <w:rFonts w:ascii="Arial" w:hAnsi="Arial" w:cs="Arial"/>
          <w:sz w:val="20"/>
          <w:szCs w:val="20"/>
          <w:rPrChange w:id="60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Pr="00850AFF">
        <w:rPr>
          <w:rFonts w:ascii="Arial" w:hAnsi="Arial" w:cs="Arial"/>
          <w:sz w:val="20"/>
          <w:szCs w:val="20"/>
          <w:rPrChange w:id="60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: celle de cr</w:t>
      </w:r>
      <w:r w:rsidRPr="00850AFF">
        <w:rPr>
          <w:rFonts w:ascii="Arial" w:hAnsi="Arial" w:cs="Arial"/>
          <w:sz w:val="20"/>
          <w:szCs w:val="20"/>
          <w:rPrChange w:id="60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0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er </w:t>
      </w:r>
      <w:r w:rsidRPr="00850AFF">
        <w:rPr>
          <w:rFonts w:ascii="Arial" w:hAnsi="Arial" w:cs="Arial"/>
          <w:sz w:val="20"/>
          <w:szCs w:val="20"/>
          <w:rPrChange w:id="607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 xml:space="preserve">des </w:t>
      </w:r>
      <w:r w:rsidRPr="00850AFF">
        <w:rPr>
          <w:rFonts w:ascii="Arial" w:hAnsi="Arial" w:cs="Arial"/>
          <w:sz w:val="20"/>
          <w:szCs w:val="20"/>
          <w:rPrChange w:id="608" w:author="aymeric hermann" w:date="2023-01-24T23:37:00Z">
            <w:rPr>
              <w:rFonts w:ascii="Century Gothic" w:hAnsi="Century Gothic" w:cs="Cambria"/>
              <w:b/>
              <w:sz w:val="18"/>
              <w:szCs w:val="18"/>
            </w:rPr>
          </w:rPrChange>
        </w:rPr>
        <w:t>« </w:t>
      </w:r>
      <w:r w:rsidRPr="00850AFF">
        <w:rPr>
          <w:rFonts w:ascii="Arial" w:hAnsi="Arial" w:cs="Arial"/>
          <w:sz w:val="20"/>
          <w:szCs w:val="20"/>
          <w:rPrChange w:id="609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boucles</w:t>
      </w:r>
      <w:r w:rsidRPr="00850AFF">
        <w:rPr>
          <w:rFonts w:ascii="Arial" w:hAnsi="Arial" w:cs="Arial"/>
          <w:sz w:val="20"/>
          <w:szCs w:val="20"/>
          <w:rPrChange w:id="610" w:author="aymeric hermann" w:date="2023-01-24T23:37:00Z">
            <w:rPr>
              <w:rFonts w:ascii="Century Gothic" w:hAnsi="Century Gothic" w:cs="Cambria"/>
              <w:b/>
              <w:sz w:val="18"/>
              <w:szCs w:val="18"/>
            </w:rPr>
          </w:rPrChange>
        </w:rPr>
        <w:t> »</w:t>
      </w:r>
      <w:r w:rsidRPr="00850AFF">
        <w:rPr>
          <w:rFonts w:ascii="Arial" w:hAnsi="Arial" w:cs="Arial"/>
          <w:sz w:val="20"/>
          <w:szCs w:val="20"/>
          <w:rPrChange w:id="611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,</w:t>
      </w:r>
      <w:r w:rsidRPr="00850AFF">
        <w:rPr>
          <w:rFonts w:ascii="Arial" w:hAnsi="Arial" w:cs="Arial"/>
          <w:sz w:val="20"/>
          <w:szCs w:val="20"/>
          <w:rPrChange w:id="61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c</w:t>
      </w:r>
      <w:r w:rsidRPr="00850AFF">
        <w:rPr>
          <w:rFonts w:ascii="Arial" w:hAnsi="Arial" w:cs="Arial"/>
          <w:sz w:val="20"/>
          <w:szCs w:val="20"/>
          <w:rPrChange w:id="613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1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est-</w:t>
      </w:r>
      <w:r w:rsidRPr="00850AFF">
        <w:rPr>
          <w:rFonts w:ascii="Arial" w:hAnsi="Arial" w:cs="Arial"/>
          <w:sz w:val="20"/>
          <w:szCs w:val="20"/>
          <w:rPrChange w:id="61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61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-dire de r</w:t>
      </w:r>
      <w:r w:rsidRPr="00850AFF">
        <w:rPr>
          <w:rFonts w:ascii="Arial" w:hAnsi="Arial" w:cs="Arial"/>
          <w:sz w:val="20"/>
          <w:szCs w:val="20"/>
          <w:rPrChange w:id="61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1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p</w:t>
      </w:r>
      <w:r w:rsidRPr="00850AFF">
        <w:rPr>
          <w:rFonts w:ascii="Arial" w:hAnsi="Arial" w:cs="Arial"/>
          <w:sz w:val="20"/>
          <w:szCs w:val="20"/>
          <w:rPrChange w:id="61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2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ter le m</w:t>
      </w:r>
      <w:r w:rsidRPr="00850AFF">
        <w:rPr>
          <w:rFonts w:ascii="Arial" w:hAnsi="Arial" w:cs="Arial"/>
          <w:sz w:val="20"/>
          <w:szCs w:val="20"/>
          <w:rPrChange w:id="62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6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 code (i.e., les m</w:t>
      </w:r>
      <w:r w:rsidRPr="00850AFF">
        <w:rPr>
          <w:rFonts w:ascii="Arial" w:hAnsi="Arial" w:cs="Arial"/>
          <w:sz w:val="20"/>
          <w:szCs w:val="20"/>
          <w:rPrChange w:id="62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ê</w:t>
      </w:r>
      <w:r w:rsidRPr="00850AFF">
        <w:rPr>
          <w:rFonts w:ascii="Arial" w:hAnsi="Arial" w:cs="Arial"/>
          <w:sz w:val="20"/>
          <w:szCs w:val="20"/>
          <w:rPrChange w:id="6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mes op</w:t>
      </w:r>
      <w:r w:rsidRPr="00850AFF">
        <w:rPr>
          <w:rFonts w:ascii="Arial" w:hAnsi="Arial" w:cs="Arial"/>
          <w:sz w:val="20"/>
          <w:szCs w:val="20"/>
          <w:rPrChange w:id="6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rations) sur plusieurs jeux de donn</w:t>
      </w:r>
      <w:r w:rsidRPr="00850AFF">
        <w:rPr>
          <w:rFonts w:ascii="Arial" w:hAnsi="Arial" w:cs="Arial"/>
          <w:sz w:val="20"/>
          <w:szCs w:val="20"/>
          <w:rPrChange w:id="62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diff</w:t>
      </w:r>
      <w:r w:rsidRPr="00850AFF">
        <w:rPr>
          <w:rFonts w:ascii="Arial" w:hAnsi="Arial" w:cs="Arial"/>
          <w:sz w:val="20"/>
          <w:szCs w:val="20"/>
          <w:rPrChange w:id="62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rents. Concr</w:t>
      </w:r>
      <w:r w:rsidRPr="00850AFF">
        <w:rPr>
          <w:rFonts w:ascii="Arial" w:hAnsi="Arial" w:cs="Arial"/>
          <w:sz w:val="20"/>
          <w:szCs w:val="20"/>
          <w:rPrChange w:id="63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6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tement, cela permet par exemple de cr</w:t>
      </w:r>
      <w:r w:rsidRPr="00850AFF">
        <w:rPr>
          <w:rFonts w:ascii="Arial" w:hAnsi="Arial" w:cs="Arial"/>
          <w:sz w:val="20"/>
          <w:szCs w:val="20"/>
          <w:rPrChange w:id="63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3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er automatiquement des projections par </w:t>
      </w:r>
      <w:r w:rsidRPr="00850AFF">
        <w:rPr>
          <w:rFonts w:ascii="Arial" w:hAnsi="Arial" w:cs="Arial"/>
          <w:sz w:val="20"/>
          <w:szCs w:val="20"/>
          <w:rPrChange w:id="63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« </w:t>
      </w:r>
      <w:r w:rsidRPr="00850AFF">
        <w:rPr>
          <w:rFonts w:ascii="Arial" w:hAnsi="Arial" w:cs="Arial"/>
          <w:sz w:val="20"/>
          <w:szCs w:val="20"/>
          <w:rPrChange w:id="63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tranches</w:t>
      </w:r>
      <w:r w:rsidRPr="00850AFF">
        <w:rPr>
          <w:rFonts w:ascii="Arial" w:hAnsi="Arial" w:cs="Arial"/>
          <w:sz w:val="20"/>
          <w:szCs w:val="20"/>
          <w:rPrChange w:id="63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»</w:t>
      </w:r>
      <w:r w:rsidR="002958A0" w:rsidRPr="00850AFF">
        <w:rPr>
          <w:rFonts w:ascii="Arial" w:hAnsi="Arial" w:cs="Arial"/>
          <w:sz w:val="20"/>
          <w:szCs w:val="20"/>
          <w:rPrChange w:id="63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 x cm et de les enregistrer dans un dossier plut</w:t>
      </w:r>
      <w:r w:rsidR="002958A0" w:rsidRPr="00850AFF">
        <w:rPr>
          <w:rFonts w:ascii="Arial" w:hAnsi="Arial" w:cs="Arial"/>
          <w:sz w:val="20"/>
          <w:szCs w:val="20"/>
          <w:rPrChange w:id="63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ô</w:t>
      </w:r>
      <w:r w:rsidR="002958A0" w:rsidRPr="00850AFF">
        <w:rPr>
          <w:rFonts w:ascii="Arial" w:hAnsi="Arial" w:cs="Arial"/>
          <w:sz w:val="20"/>
          <w:szCs w:val="20"/>
          <w:rPrChange w:id="64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t que de subdiviser vos tableaux et de les projeter </w:t>
      </w:r>
      <w:r w:rsidR="002958A0" w:rsidRPr="00850AFF">
        <w:rPr>
          <w:rFonts w:ascii="Arial" w:hAnsi="Arial" w:cs="Arial"/>
          <w:sz w:val="20"/>
          <w:szCs w:val="20"/>
          <w:rPrChange w:id="64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2958A0" w:rsidRPr="00850AFF">
        <w:rPr>
          <w:rFonts w:ascii="Arial" w:hAnsi="Arial" w:cs="Arial"/>
          <w:sz w:val="20"/>
          <w:szCs w:val="20"/>
          <w:rPrChange w:id="6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la main. </w:t>
      </w:r>
    </w:p>
    <w:p w14:paraId="101A6243" w14:textId="77777777" w:rsidR="00EE5D56" w:rsidRPr="00850AFF" w:rsidRDefault="00EE5D56">
      <w:pPr>
        <w:pStyle w:val="ListParagraph"/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  <w:color w:val="548DD4" w:themeColor="text2" w:themeTint="99"/>
          <w:sz w:val="20"/>
          <w:szCs w:val="20"/>
          <w:rPrChange w:id="643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pPrChange w:id="644" w:author="aymeric hermann" w:date="2023-01-24T23:00:00Z">
          <w:pPr>
            <w:pStyle w:val="ListParagraph"/>
            <w:numPr>
              <w:numId w:val="2"/>
            </w:numPr>
            <w:ind w:hanging="360"/>
            <w:jc w:val="both"/>
          </w:pPr>
        </w:pPrChange>
      </w:pP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645" w:author="aymeric hermann" w:date="2023-01-24T23:37:00Z">
            <w:rPr>
              <w:rFonts w:ascii="Century Gothic" w:hAnsi="Century Gothic" w:cs="Al Tarikh"/>
              <w:bCs/>
              <w:color w:val="548DD4" w:themeColor="text2" w:themeTint="99"/>
              <w:sz w:val="18"/>
              <w:szCs w:val="18"/>
            </w:rPr>
          </w:rPrChange>
        </w:rPr>
        <w:t>Les SIG sur R</w:t>
      </w:r>
      <w:r w:rsidRPr="00850AFF">
        <w:rPr>
          <w:rFonts w:ascii="Arial" w:hAnsi="Arial" w:cs="Arial"/>
          <w:color w:val="548DD4" w:themeColor="text2" w:themeTint="99"/>
          <w:sz w:val="20"/>
          <w:szCs w:val="20"/>
          <w:rPrChange w:id="646" w:author="aymeric hermann" w:date="2023-01-24T23:37:00Z">
            <w:rPr>
              <w:rFonts w:ascii="Century Gothic" w:hAnsi="Century Gothic" w:cs="Cambria"/>
              <w:bCs/>
              <w:color w:val="548DD4" w:themeColor="text2" w:themeTint="99"/>
              <w:sz w:val="18"/>
              <w:szCs w:val="18"/>
            </w:rPr>
          </w:rPrChange>
        </w:rPr>
        <w:t> </w:t>
      </w:r>
    </w:p>
    <w:p w14:paraId="5F38611B" w14:textId="77777777" w:rsidR="002958A0" w:rsidRPr="00850AFF" w:rsidRDefault="002958A0" w:rsidP="002958A0">
      <w:pPr>
        <w:jc w:val="both"/>
        <w:rPr>
          <w:rFonts w:ascii="Arial" w:hAnsi="Arial" w:cs="Arial"/>
          <w:sz w:val="20"/>
          <w:szCs w:val="20"/>
          <w:rPrChange w:id="64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</w:pPr>
      <w:r w:rsidRPr="00850AFF">
        <w:rPr>
          <w:rFonts w:ascii="Arial" w:hAnsi="Arial" w:cs="Arial"/>
          <w:sz w:val="20"/>
          <w:szCs w:val="20"/>
          <w:rPrChange w:id="64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Cette s</w:t>
      </w:r>
      <w:r w:rsidRPr="00850AFF">
        <w:rPr>
          <w:rFonts w:ascii="Arial" w:hAnsi="Arial" w:cs="Arial"/>
          <w:sz w:val="20"/>
          <w:szCs w:val="20"/>
          <w:rPrChange w:id="64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5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ance vous introduira </w:t>
      </w:r>
      <w:r w:rsidRPr="00850AFF">
        <w:rPr>
          <w:rFonts w:ascii="Arial" w:hAnsi="Arial" w:cs="Arial"/>
          <w:sz w:val="20"/>
          <w:szCs w:val="20"/>
          <w:rPrChange w:id="65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65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</w:t>
      </w:r>
      <w:r w:rsidRPr="00850AFF">
        <w:rPr>
          <w:rFonts w:ascii="Arial" w:hAnsi="Arial" w:cs="Arial"/>
          <w:sz w:val="20"/>
          <w:szCs w:val="20"/>
          <w:rPrChange w:id="653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5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univers des SIG sur R, </w:t>
      </w:r>
      <w:r w:rsidRPr="00850AFF">
        <w:rPr>
          <w:rFonts w:ascii="Arial" w:hAnsi="Arial" w:cs="Arial"/>
          <w:sz w:val="20"/>
          <w:szCs w:val="20"/>
          <w:rPrChange w:id="65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6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travers la cr</w:t>
      </w:r>
      <w:r w:rsidRPr="00850AFF">
        <w:rPr>
          <w:rFonts w:ascii="Arial" w:hAnsi="Arial" w:cs="Arial"/>
          <w:sz w:val="20"/>
          <w:szCs w:val="20"/>
          <w:rPrChange w:id="65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ation de </w:t>
      </w:r>
      <w:r w:rsidRPr="00850AFF">
        <w:rPr>
          <w:rFonts w:ascii="Arial" w:hAnsi="Arial" w:cs="Arial"/>
          <w:sz w:val="20"/>
          <w:szCs w:val="20"/>
          <w:rPrChange w:id="659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cartes avec des donn</w:t>
      </w:r>
      <w:r w:rsidRPr="00850AFF">
        <w:rPr>
          <w:rFonts w:ascii="Arial" w:hAnsi="Arial" w:cs="Arial"/>
          <w:sz w:val="20"/>
          <w:szCs w:val="20"/>
          <w:rPrChange w:id="660" w:author="aymeric hermann" w:date="2023-01-24T23:37:00Z">
            <w:rPr>
              <w:rFonts w:ascii="Century Gothic" w:hAnsi="Century Gothic" w:cs="Cambria"/>
              <w:b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61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 xml:space="preserve">es </w:t>
      </w:r>
      <w:r w:rsidRPr="00850AFF">
        <w:rPr>
          <w:rFonts w:ascii="Arial" w:hAnsi="Arial" w:cs="Arial"/>
          <w:b/>
          <w:bCs/>
          <w:sz w:val="20"/>
          <w:szCs w:val="20"/>
          <w:rPrChange w:id="662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raster</w:t>
      </w:r>
      <w:r w:rsidRPr="00850AFF">
        <w:rPr>
          <w:rFonts w:ascii="Arial" w:hAnsi="Arial" w:cs="Arial"/>
          <w:sz w:val="20"/>
          <w:szCs w:val="20"/>
          <w:rPrChange w:id="66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(i.e., variables continues, comme l</w:t>
      </w:r>
      <w:r w:rsidRPr="00850AFF">
        <w:rPr>
          <w:rFonts w:ascii="Arial" w:hAnsi="Arial" w:cs="Arial"/>
          <w:sz w:val="20"/>
          <w:szCs w:val="20"/>
          <w:rPrChange w:id="664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6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6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</w:t>
      </w:r>
      <w:r w:rsidRPr="00850AFF">
        <w:rPr>
          <w:rFonts w:ascii="Arial" w:hAnsi="Arial" w:cs="Arial"/>
          <w:sz w:val="20"/>
          <w:szCs w:val="20"/>
          <w:rPrChange w:id="66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6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vation ou la temp</w:t>
      </w:r>
      <w:r w:rsidRPr="00850AFF">
        <w:rPr>
          <w:rFonts w:ascii="Arial" w:hAnsi="Arial" w:cs="Arial"/>
          <w:sz w:val="20"/>
          <w:szCs w:val="20"/>
          <w:rPrChange w:id="66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7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rature) </w:t>
      </w:r>
      <w:r w:rsidRPr="00850AFF">
        <w:rPr>
          <w:rFonts w:ascii="Arial" w:hAnsi="Arial" w:cs="Arial"/>
          <w:sz w:val="20"/>
          <w:szCs w:val="20"/>
          <w:rPrChange w:id="671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 xml:space="preserve">et </w:t>
      </w:r>
      <w:proofErr w:type="spellStart"/>
      <w:r w:rsidRPr="00850AFF">
        <w:rPr>
          <w:rFonts w:ascii="Arial" w:hAnsi="Arial" w:cs="Arial"/>
          <w:b/>
          <w:bCs/>
          <w:sz w:val="20"/>
          <w:szCs w:val="20"/>
          <w:rPrChange w:id="672" w:author="aymeric hermann" w:date="2023-01-24T23:37:00Z">
            <w:rPr>
              <w:rFonts w:ascii="Century Gothic" w:hAnsi="Century Gothic" w:cs="Al Tarikh"/>
              <w:b/>
              <w:sz w:val="18"/>
              <w:szCs w:val="18"/>
            </w:rPr>
          </w:rPrChange>
        </w:rPr>
        <w:t>vector</w:t>
      </w:r>
      <w:proofErr w:type="spellEnd"/>
      <w:r w:rsidRPr="00850AFF">
        <w:rPr>
          <w:rFonts w:ascii="Arial" w:hAnsi="Arial" w:cs="Arial"/>
          <w:sz w:val="20"/>
          <w:szCs w:val="20"/>
          <w:rPrChange w:id="67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(i.e., variables discr</w:t>
      </w:r>
      <w:r w:rsidRPr="00850AFF">
        <w:rPr>
          <w:rFonts w:ascii="Arial" w:hAnsi="Arial" w:cs="Arial"/>
          <w:sz w:val="20"/>
          <w:szCs w:val="20"/>
          <w:rPrChange w:id="67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67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tes, comme des sites ou des rivi</w:t>
      </w:r>
      <w:r w:rsidRPr="00850AFF">
        <w:rPr>
          <w:rFonts w:ascii="Arial" w:hAnsi="Arial" w:cs="Arial"/>
          <w:sz w:val="20"/>
          <w:szCs w:val="20"/>
          <w:rPrChange w:id="67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6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res). Nous verrons </w:t>
      </w:r>
      <w:r w:rsidRPr="00850AFF">
        <w:rPr>
          <w:rFonts w:ascii="Arial" w:hAnsi="Arial" w:cs="Arial"/>
          <w:sz w:val="20"/>
          <w:szCs w:val="20"/>
          <w:rPrChange w:id="67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7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galement comment explorer </w:t>
      </w:r>
      <w:r w:rsidR="001E60B4" w:rsidRPr="00850AFF">
        <w:rPr>
          <w:rFonts w:ascii="Arial" w:hAnsi="Arial" w:cs="Arial"/>
          <w:sz w:val="20"/>
          <w:szCs w:val="20"/>
          <w:rPrChange w:id="68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et analyser sommairement ces donn</w:t>
      </w:r>
      <w:r w:rsidR="001E60B4" w:rsidRPr="00850AFF">
        <w:rPr>
          <w:rFonts w:ascii="Arial" w:hAnsi="Arial" w:cs="Arial"/>
          <w:sz w:val="20"/>
          <w:szCs w:val="20"/>
          <w:rPrChange w:id="68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68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spatialis</w:t>
      </w:r>
      <w:r w:rsidR="001E60B4" w:rsidRPr="00850AFF">
        <w:rPr>
          <w:rFonts w:ascii="Arial" w:hAnsi="Arial" w:cs="Arial"/>
          <w:sz w:val="20"/>
          <w:szCs w:val="20"/>
          <w:rPrChange w:id="68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1E60B4" w:rsidRPr="00850AFF">
        <w:rPr>
          <w:rFonts w:ascii="Arial" w:hAnsi="Arial" w:cs="Arial"/>
          <w:sz w:val="20"/>
          <w:szCs w:val="20"/>
          <w:rPrChange w:id="68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es. </w:t>
      </w:r>
    </w:p>
    <w:p w14:paraId="10F22E90" w14:textId="71CF2CB0" w:rsidR="001E60B4" w:rsidDel="00D80705" w:rsidRDefault="001E60B4" w:rsidP="00A72308">
      <w:pPr>
        <w:jc w:val="both"/>
        <w:rPr>
          <w:del w:id="685" w:author="aymeric hermann" w:date="2023-01-24T23:32:00Z"/>
          <w:rFonts w:ascii="Arial" w:hAnsi="Arial" w:cs="Arial"/>
          <w:sz w:val="20"/>
          <w:szCs w:val="20"/>
        </w:rPr>
      </w:pPr>
      <w:r w:rsidRPr="00850AFF">
        <w:rPr>
          <w:rFonts w:ascii="Arial" w:hAnsi="Arial" w:cs="Arial"/>
          <w:sz w:val="20"/>
          <w:szCs w:val="20"/>
          <w:rPrChange w:id="68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Nous vous conseillons dans la mesure du possible d</w:t>
      </w:r>
      <w:r w:rsidRPr="00850AFF">
        <w:rPr>
          <w:rFonts w:ascii="Arial" w:hAnsi="Arial" w:cs="Arial"/>
          <w:sz w:val="20"/>
          <w:szCs w:val="20"/>
          <w:rPrChange w:id="687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8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assister aux 4 s</w:t>
      </w:r>
      <w:r w:rsidRPr="00850AFF">
        <w:rPr>
          <w:rFonts w:ascii="Arial" w:hAnsi="Arial" w:cs="Arial"/>
          <w:sz w:val="20"/>
          <w:szCs w:val="20"/>
          <w:rPrChange w:id="68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9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ances, car les notions importantes seront abord</w:t>
      </w:r>
      <w:r w:rsidRPr="00850AFF">
        <w:rPr>
          <w:rFonts w:ascii="Arial" w:hAnsi="Arial" w:cs="Arial"/>
          <w:sz w:val="20"/>
          <w:szCs w:val="20"/>
          <w:rPrChange w:id="69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9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au fur et </w:t>
      </w:r>
      <w:r w:rsidRPr="00850AFF">
        <w:rPr>
          <w:rFonts w:ascii="Arial" w:hAnsi="Arial" w:cs="Arial"/>
          <w:sz w:val="20"/>
          <w:szCs w:val="20"/>
          <w:rPrChange w:id="69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69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mesure et serviront d</w:t>
      </w:r>
      <w:r w:rsidRPr="00850AFF">
        <w:rPr>
          <w:rFonts w:ascii="Arial" w:hAnsi="Arial" w:cs="Arial"/>
          <w:sz w:val="20"/>
          <w:szCs w:val="20"/>
          <w:rPrChange w:id="695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69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une s</w:t>
      </w:r>
      <w:r w:rsidRPr="00850AFF">
        <w:rPr>
          <w:rFonts w:ascii="Arial" w:hAnsi="Arial" w:cs="Arial"/>
          <w:sz w:val="20"/>
          <w:szCs w:val="20"/>
          <w:rPrChange w:id="69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69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ance sur l</w:t>
      </w:r>
      <w:r w:rsidRPr="00850AFF">
        <w:rPr>
          <w:rFonts w:ascii="Arial" w:hAnsi="Arial" w:cs="Arial"/>
          <w:sz w:val="20"/>
          <w:szCs w:val="20"/>
          <w:rPrChange w:id="699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Pr="00850AFF">
        <w:rPr>
          <w:rFonts w:ascii="Arial" w:hAnsi="Arial" w:cs="Arial"/>
          <w:sz w:val="20"/>
          <w:szCs w:val="20"/>
          <w:rPrChange w:id="70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autre. </w:t>
      </w:r>
    </w:p>
    <w:p w14:paraId="33F251A7" w14:textId="77777777" w:rsidR="00D80705" w:rsidRPr="00850AFF" w:rsidRDefault="00D80705" w:rsidP="00D80705">
      <w:pPr>
        <w:jc w:val="both"/>
        <w:rPr>
          <w:ins w:id="701" w:author="aymeric hermann" w:date="2023-01-24T23:39:00Z"/>
          <w:rFonts w:ascii="Arial" w:hAnsi="Arial" w:cs="Arial"/>
          <w:sz w:val="20"/>
          <w:szCs w:val="20"/>
          <w:rPrChange w:id="702" w:author="aymeric hermann" w:date="2023-01-24T23:37:00Z">
            <w:rPr>
              <w:ins w:id="703" w:author="aymeric hermann" w:date="2023-01-24T23:39:00Z"/>
              <w:rFonts w:ascii="Century Gothic" w:hAnsi="Century Gothic" w:cs="Al Tarikh"/>
              <w:sz w:val="18"/>
              <w:szCs w:val="18"/>
            </w:rPr>
          </w:rPrChange>
        </w:rPr>
      </w:pPr>
    </w:p>
    <w:p w14:paraId="0057907D" w14:textId="6A6428C4" w:rsidR="004D1E66" w:rsidRDefault="004D1E66" w:rsidP="00A72308">
      <w:pPr>
        <w:jc w:val="both"/>
        <w:rPr>
          <w:ins w:id="704" w:author="aymeric hermann" w:date="2023-01-24T23:39:00Z"/>
          <w:rFonts w:ascii="Arial" w:hAnsi="Arial" w:cs="Arial"/>
        </w:rPr>
      </w:pPr>
    </w:p>
    <w:p w14:paraId="1F7CCEE8" w14:textId="121A5CBF" w:rsidR="00D80705" w:rsidRDefault="00D80705" w:rsidP="00A72308">
      <w:pPr>
        <w:jc w:val="both"/>
        <w:rPr>
          <w:ins w:id="705" w:author="aymeric hermann" w:date="2023-01-24T23:39:00Z"/>
          <w:rFonts w:ascii="Arial" w:hAnsi="Arial" w:cs="Arial"/>
        </w:rPr>
      </w:pPr>
    </w:p>
    <w:p w14:paraId="1864C349" w14:textId="6CA48E53" w:rsidR="00D80705" w:rsidRDefault="00D80705" w:rsidP="00A72308">
      <w:pPr>
        <w:jc w:val="both"/>
        <w:rPr>
          <w:ins w:id="706" w:author="aymeric hermann" w:date="2023-01-24T23:39:00Z"/>
          <w:rFonts w:ascii="Arial" w:hAnsi="Arial" w:cs="Arial"/>
        </w:rPr>
      </w:pPr>
    </w:p>
    <w:p w14:paraId="7FF4F8F0" w14:textId="73FF19E0" w:rsidR="00D80705" w:rsidRDefault="00D80705" w:rsidP="00A72308">
      <w:pPr>
        <w:jc w:val="both"/>
        <w:rPr>
          <w:ins w:id="707" w:author="aymeric hermann" w:date="2023-01-24T23:39:00Z"/>
          <w:rFonts w:ascii="Arial" w:hAnsi="Arial" w:cs="Arial"/>
        </w:rPr>
      </w:pPr>
    </w:p>
    <w:p w14:paraId="1C90AEF9" w14:textId="75953F06" w:rsidR="00D80705" w:rsidRDefault="00D80705" w:rsidP="00A72308">
      <w:pPr>
        <w:jc w:val="both"/>
        <w:rPr>
          <w:ins w:id="708" w:author="aymeric hermann" w:date="2023-01-24T23:39:00Z"/>
          <w:rFonts w:ascii="Arial" w:hAnsi="Arial" w:cs="Arial"/>
        </w:rPr>
      </w:pPr>
    </w:p>
    <w:p w14:paraId="799FCEB3" w14:textId="02C99D3F" w:rsidR="00D80705" w:rsidRDefault="00D80705" w:rsidP="00A72308">
      <w:pPr>
        <w:jc w:val="both"/>
        <w:rPr>
          <w:ins w:id="709" w:author="aymeric hermann" w:date="2023-01-24T23:39:00Z"/>
          <w:rFonts w:ascii="Arial" w:hAnsi="Arial" w:cs="Arial"/>
        </w:rPr>
      </w:pPr>
    </w:p>
    <w:p w14:paraId="0BA222E0" w14:textId="6620AC90" w:rsidR="00D80705" w:rsidRDefault="00D80705" w:rsidP="00A72308">
      <w:pPr>
        <w:jc w:val="both"/>
        <w:rPr>
          <w:ins w:id="710" w:author="aymeric hermann" w:date="2023-01-24T23:39:00Z"/>
          <w:rFonts w:ascii="Arial" w:hAnsi="Arial" w:cs="Arial"/>
        </w:rPr>
      </w:pPr>
    </w:p>
    <w:p w14:paraId="0E890233" w14:textId="39260651" w:rsidR="00D80705" w:rsidRDefault="00D80705" w:rsidP="00A72308">
      <w:pPr>
        <w:jc w:val="both"/>
        <w:rPr>
          <w:ins w:id="711" w:author="aymeric hermann" w:date="2023-01-24T23:39:00Z"/>
          <w:rFonts w:ascii="Arial" w:hAnsi="Arial" w:cs="Arial"/>
        </w:rPr>
      </w:pPr>
    </w:p>
    <w:p w14:paraId="02CD1637" w14:textId="10D9E5B8" w:rsidR="00D80705" w:rsidRDefault="00D80705" w:rsidP="00A72308">
      <w:pPr>
        <w:jc w:val="both"/>
        <w:rPr>
          <w:ins w:id="712" w:author="aymeric hermann" w:date="2023-01-24T23:39:00Z"/>
          <w:rFonts w:ascii="Arial" w:hAnsi="Arial" w:cs="Arial"/>
        </w:rPr>
      </w:pPr>
    </w:p>
    <w:p w14:paraId="124E7DFE" w14:textId="0C33C621" w:rsidR="00D80705" w:rsidRDefault="00D80705" w:rsidP="00A72308">
      <w:pPr>
        <w:jc w:val="both"/>
        <w:rPr>
          <w:ins w:id="713" w:author="aymeric hermann" w:date="2023-01-24T23:39:00Z"/>
          <w:rFonts w:ascii="Arial" w:hAnsi="Arial" w:cs="Arial"/>
        </w:rPr>
      </w:pPr>
    </w:p>
    <w:p w14:paraId="35F1176A" w14:textId="29AAC333" w:rsidR="00EE5D56" w:rsidRPr="00D80705" w:rsidRDefault="00EE5D56">
      <w:pPr>
        <w:pStyle w:val="Heading1"/>
        <w:spacing w:before="0" w:after="120"/>
        <w:jc w:val="both"/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714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18"/>
              <w:szCs w:val="18"/>
            </w:rPr>
          </w:rPrChange>
        </w:rPr>
        <w:pPrChange w:id="715" w:author="aymeric hermann" w:date="2023-01-24T23:39:00Z">
          <w:pPr>
            <w:pStyle w:val="Heading1"/>
            <w:jc w:val="both"/>
          </w:pPr>
        </w:pPrChange>
      </w:pPr>
      <w:r w:rsidRPr="00D80705">
        <w:rPr>
          <w:rFonts w:ascii="Arial" w:hAnsi="Arial" w:cs="Arial"/>
          <w:b w:val="0"/>
          <w:bCs w:val="0"/>
          <w:color w:val="548DD4" w:themeColor="text2" w:themeTint="99"/>
          <w:sz w:val="36"/>
          <w:szCs w:val="36"/>
          <w:rPrChange w:id="716" w:author="aymeric hermann" w:date="2023-01-24T23:41:00Z">
            <w:rPr>
              <w:rFonts w:ascii="Century Gothic" w:hAnsi="Century Gothic" w:cs="Al Tarikh"/>
              <w:b w:val="0"/>
              <w:bCs w:val="0"/>
              <w:color w:val="548DD4" w:themeColor="text2" w:themeTint="99"/>
              <w:sz w:val="18"/>
              <w:szCs w:val="18"/>
            </w:rPr>
          </w:rPrChange>
        </w:rPr>
        <w:t>Quelques ressources pour aller plus loin</w:t>
      </w:r>
      <w:del w:id="717" w:author="aymeric hermann" w:date="2023-01-24T23:19:00Z">
        <w:r w:rsidRPr="00D80705" w:rsidDel="00F778E7">
          <w:rPr>
            <w:rFonts w:ascii="Arial" w:hAnsi="Arial" w:cs="Arial"/>
            <w:b w:val="0"/>
            <w:bCs w:val="0"/>
            <w:color w:val="548DD4" w:themeColor="text2" w:themeTint="99"/>
            <w:sz w:val="36"/>
            <w:szCs w:val="36"/>
            <w:rPrChange w:id="718" w:author="aymeric hermann" w:date="2023-01-24T23:41:00Z">
              <w:rPr>
                <w:rFonts w:ascii="Century Gothic" w:hAnsi="Century Gothic" w:cs="Times New Roman"/>
                <w:b w:val="0"/>
                <w:bCs w:val="0"/>
                <w:color w:val="548DD4" w:themeColor="text2" w:themeTint="99"/>
                <w:sz w:val="18"/>
                <w:szCs w:val="18"/>
              </w:rPr>
            </w:rPrChange>
          </w:rPr>
          <w:delText>…</w:delText>
        </w:r>
      </w:del>
    </w:p>
    <w:p w14:paraId="1DA015D8" w14:textId="77777777" w:rsidR="00D80705" w:rsidRDefault="00D80705" w:rsidP="00951388">
      <w:pPr>
        <w:spacing w:after="0"/>
        <w:jc w:val="both"/>
        <w:rPr>
          <w:ins w:id="719" w:author="aymeric hermann" w:date="2023-01-24T23:39:00Z"/>
          <w:rFonts w:ascii="Arial" w:hAnsi="Arial" w:cs="Arial"/>
          <w:sz w:val="20"/>
          <w:szCs w:val="20"/>
        </w:rPr>
      </w:pPr>
    </w:p>
    <w:p w14:paraId="3AB2D0E0" w14:textId="03DBA2C4" w:rsidR="004D1E66" w:rsidRDefault="00EE5D56" w:rsidP="00951388">
      <w:pPr>
        <w:spacing w:after="0"/>
        <w:jc w:val="both"/>
        <w:rPr>
          <w:ins w:id="720" w:author="aymeric hermann" w:date="2023-01-24T23:40:00Z"/>
          <w:rFonts w:ascii="Arial" w:hAnsi="Arial" w:cs="Arial"/>
          <w:sz w:val="20"/>
          <w:szCs w:val="20"/>
        </w:rPr>
      </w:pPr>
      <w:r w:rsidRPr="00850AFF">
        <w:rPr>
          <w:rFonts w:ascii="Arial" w:hAnsi="Arial" w:cs="Arial"/>
          <w:sz w:val="20"/>
          <w:szCs w:val="20"/>
          <w:rPrChange w:id="72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Voici quelques ressources </w:t>
      </w:r>
      <w:r w:rsidR="0073701E" w:rsidRPr="00850AFF">
        <w:rPr>
          <w:rFonts w:ascii="Arial" w:hAnsi="Arial" w:cs="Arial"/>
          <w:sz w:val="20"/>
          <w:szCs w:val="20"/>
          <w:rPrChange w:id="7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si vous souhaitez vous renseigner </w:t>
      </w:r>
      <w:del w:id="723" w:author="aymeric hermann" w:date="2023-01-24T23:42:00Z">
        <w:r w:rsidR="0073701E" w:rsidRPr="00850AFF" w:rsidDel="00D80705">
          <w:rPr>
            <w:rFonts w:ascii="Arial" w:hAnsi="Arial" w:cs="Arial"/>
            <w:sz w:val="20"/>
            <w:szCs w:val="20"/>
            <w:rPrChange w:id="72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un peu </w:delText>
        </w:r>
      </w:del>
      <w:r w:rsidR="0073701E" w:rsidRPr="00850AFF">
        <w:rPr>
          <w:rFonts w:ascii="Arial" w:hAnsi="Arial" w:cs="Arial"/>
          <w:sz w:val="20"/>
          <w:szCs w:val="20"/>
          <w:rPrChange w:id="72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sur les possibilit</w:t>
      </w:r>
      <w:r w:rsidR="0073701E" w:rsidRPr="00850AFF">
        <w:rPr>
          <w:rFonts w:ascii="Arial" w:hAnsi="Arial" w:cs="Arial"/>
          <w:sz w:val="20"/>
          <w:szCs w:val="20"/>
          <w:rPrChange w:id="72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72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d</w:t>
      </w:r>
      <w:r w:rsidR="0073701E" w:rsidRPr="00850AFF">
        <w:rPr>
          <w:rFonts w:ascii="Arial" w:hAnsi="Arial" w:cs="Arial"/>
          <w:sz w:val="20"/>
          <w:szCs w:val="20"/>
          <w:rPrChange w:id="728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73701E" w:rsidRPr="00850AFF">
        <w:rPr>
          <w:rFonts w:ascii="Arial" w:hAnsi="Arial" w:cs="Arial"/>
          <w:sz w:val="20"/>
          <w:szCs w:val="20"/>
          <w:rPrChange w:id="72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utilisation de R</w:t>
      </w:r>
      <w:del w:id="730" w:author="aymeric hermann" w:date="2023-01-24T23:06:00Z">
        <w:r w:rsidR="0073701E" w:rsidRPr="00850AFF" w:rsidDel="004D1E66">
          <w:rPr>
            <w:rFonts w:ascii="Arial" w:hAnsi="Arial" w:cs="Arial"/>
            <w:sz w:val="20"/>
            <w:szCs w:val="20"/>
            <w:rPrChange w:id="73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  <w:ins w:id="732" w:author="aymeric hermann" w:date="2023-01-24T23:06:00Z">
        <w:r w:rsidR="004D1E66" w:rsidRPr="00850AFF">
          <w:rPr>
            <w:rFonts w:ascii="Arial" w:hAnsi="Arial" w:cs="Arial"/>
            <w:sz w:val="20"/>
            <w:szCs w:val="20"/>
            <w:rPrChange w:id="733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 :</w:t>
        </w:r>
      </w:ins>
    </w:p>
    <w:p w14:paraId="18A70090" w14:textId="31931A7B" w:rsidR="00D80705" w:rsidRDefault="00D80705" w:rsidP="00951388">
      <w:pPr>
        <w:spacing w:after="0"/>
        <w:jc w:val="both"/>
        <w:rPr>
          <w:ins w:id="734" w:author="aymeric hermann" w:date="2023-01-24T23:40:00Z"/>
          <w:rFonts w:ascii="Arial" w:hAnsi="Arial" w:cs="Arial"/>
          <w:sz w:val="20"/>
          <w:szCs w:val="20"/>
        </w:rPr>
      </w:pPr>
    </w:p>
    <w:p w14:paraId="736B9F06" w14:textId="77777777" w:rsidR="00D80705" w:rsidRPr="00850AFF" w:rsidRDefault="00D80705" w:rsidP="00951388">
      <w:pPr>
        <w:spacing w:after="0"/>
        <w:jc w:val="both"/>
        <w:rPr>
          <w:ins w:id="735" w:author="aymeric hermann" w:date="2023-01-24T23:08:00Z"/>
          <w:rFonts w:ascii="Arial" w:hAnsi="Arial" w:cs="Arial"/>
          <w:sz w:val="20"/>
          <w:szCs w:val="20"/>
          <w:rPrChange w:id="736" w:author="aymeric hermann" w:date="2023-01-24T23:37:00Z">
            <w:rPr>
              <w:ins w:id="737" w:author="aymeric hermann" w:date="2023-01-24T23:08:00Z"/>
              <w:rFonts w:ascii="Times New Roman" w:hAnsi="Times New Roman" w:cs="Times New Roman"/>
              <w:sz w:val="20"/>
              <w:szCs w:val="20"/>
            </w:rPr>
          </w:rPrChange>
        </w:rPr>
      </w:pPr>
    </w:p>
    <w:p w14:paraId="0B37D6CD" w14:textId="22499106" w:rsidR="004D1E66" w:rsidRPr="00850AFF" w:rsidRDefault="00F44CEF" w:rsidP="00951388">
      <w:pPr>
        <w:spacing w:after="0"/>
        <w:jc w:val="both"/>
        <w:rPr>
          <w:rFonts w:ascii="Arial" w:hAnsi="Arial" w:cs="Arial"/>
          <w:sz w:val="20"/>
          <w:szCs w:val="20"/>
          <w:rPrChange w:id="73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pPrChange w:id="739" w:author="aymeric hermann" w:date="2023-01-25T14:21:00Z">
          <w:pPr>
            <w:jc w:val="both"/>
          </w:pPr>
        </w:pPrChange>
      </w:pPr>
      <w:ins w:id="740" w:author="aymeric hermann" w:date="2023-01-24T23:08:00Z">
        <w:r w:rsidRPr="00850AFF">
          <w:rPr>
            <w:rFonts w:ascii="Arial" w:hAnsi="Arial" w:cs="Arial"/>
            <w:noProof/>
            <w:rPrChange w:id="741" w:author="aymeric hermann" w:date="2023-01-24T23:37:00Z">
              <w:rPr>
                <w:noProof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15D437CB" wp14:editId="41BB0B98">
              <wp:simplePos x="0" y="0"/>
              <wp:positionH relativeFrom="column">
                <wp:posOffset>75737</wp:posOffset>
              </wp:positionH>
              <wp:positionV relativeFrom="paragraph">
                <wp:posOffset>32385</wp:posOffset>
              </wp:positionV>
              <wp:extent cx="1167130" cy="877570"/>
              <wp:effectExtent l="0" t="0" r="1270" b="0"/>
              <wp:wrapTight wrapText="bothSides">
                <wp:wrapPolygon edited="0">
                  <wp:start x="0" y="0"/>
                  <wp:lineTo x="0" y="21256"/>
                  <wp:lineTo x="21388" y="21256"/>
                  <wp:lineTo x="21388" y="0"/>
                  <wp:lineTo x="0" y="0"/>
                </wp:wrapPolygon>
              </wp:wrapTight>
              <wp:docPr id="1" name="Picture 1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7130" cy="877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D1E66" w:rsidRPr="00850AFF">
          <w:rPr>
            <w:rFonts w:ascii="Arial" w:hAnsi="Arial" w:cs="Arial"/>
            <w:rPrChange w:id="742" w:author="aymeric hermann" w:date="2023-01-24T23:37:00Z">
              <w:rPr/>
            </w:rPrChange>
          </w:rPr>
          <w:fldChar w:fldCharType="begin"/>
        </w:r>
        <w:r w:rsidR="004D1E66" w:rsidRPr="00850AFF">
          <w:rPr>
            <w:rFonts w:ascii="Arial" w:hAnsi="Arial" w:cs="Arial"/>
            <w:rPrChange w:id="743" w:author="aymeric hermann" w:date="2023-01-24T23:37:00Z">
              <w:rPr/>
            </w:rPrChange>
          </w:rPr>
          <w:instrText xml:space="preserve"> INCLUDEPICTURE "https://www.rstudio.com/blog/artist-in-residence/ggplot2_masterpiece.png" \* MERGEFORMATINET </w:instrText>
        </w:r>
        <w:r w:rsidR="00000000" w:rsidRPr="00951388">
          <w:rPr>
            <w:rFonts w:ascii="Arial" w:hAnsi="Arial" w:cs="Arial"/>
          </w:rPr>
          <w:fldChar w:fldCharType="separate"/>
        </w:r>
        <w:r w:rsidR="004D1E66" w:rsidRPr="00850AFF">
          <w:rPr>
            <w:rFonts w:ascii="Arial" w:hAnsi="Arial" w:cs="Arial"/>
            <w:rPrChange w:id="744" w:author="aymeric hermann" w:date="2023-01-24T23:37:00Z">
              <w:rPr/>
            </w:rPrChange>
          </w:rPr>
          <w:fldChar w:fldCharType="end"/>
        </w:r>
      </w:ins>
    </w:p>
    <w:p w14:paraId="54D41963" w14:textId="77777777" w:rsidR="004D1E66" w:rsidRPr="00850AFF" w:rsidRDefault="004D1E66" w:rsidP="00951388">
      <w:pPr>
        <w:spacing w:after="0"/>
        <w:ind w:left="2127"/>
        <w:rPr>
          <w:ins w:id="745" w:author="aymeric hermann" w:date="2023-01-24T23:08:00Z"/>
          <w:rFonts w:ascii="Arial" w:hAnsi="Arial" w:cs="Arial"/>
          <w:sz w:val="20"/>
          <w:szCs w:val="20"/>
          <w:rPrChange w:id="746" w:author="aymeric hermann" w:date="2023-01-24T23:37:00Z">
            <w:rPr>
              <w:ins w:id="747" w:author="aymeric hermann" w:date="2023-01-24T23:08:00Z"/>
              <w:rFonts w:ascii="Times New Roman" w:hAnsi="Times New Roman" w:cs="Times New Roman"/>
              <w:sz w:val="20"/>
              <w:szCs w:val="20"/>
            </w:rPr>
          </w:rPrChange>
        </w:rPr>
        <w:pPrChange w:id="748" w:author="aymeric hermann" w:date="2023-01-25T14:24:00Z">
          <w:pPr>
            <w:ind w:left="284"/>
          </w:pPr>
        </w:pPrChange>
      </w:pPr>
    </w:p>
    <w:p w14:paraId="057801AC" w14:textId="77282C8B" w:rsidR="004D1E66" w:rsidDel="00951388" w:rsidRDefault="00F44CEF" w:rsidP="00951388">
      <w:pPr>
        <w:spacing w:after="0"/>
        <w:ind w:left="2127"/>
        <w:rPr>
          <w:del w:id="749" w:author="aymeric hermann" w:date="2023-01-24T23:02:00Z"/>
          <w:rFonts w:ascii="Arial" w:hAnsi="Arial" w:cs="Arial"/>
          <w:sz w:val="20"/>
          <w:szCs w:val="20"/>
        </w:rPr>
        <w:pPrChange w:id="750" w:author="aymeric hermann" w:date="2023-01-25T14:24:00Z">
          <w:pPr>
            <w:ind w:left="2410"/>
          </w:pPr>
        </w:pPrChange>
      </w:pPr>
      <w:ins w:id="751" w:author="aymeric hermann" w:date="2023-01-24T23:10:00Z">
        <w:r w:rsidRPr="00850AFF">
          <w:rPr>
            <w:rFonts w:ascii="Arial" w:hAnsi="Arial" w:cs="Arial"/>
            <w:sz w:val="20"/>
            <w:szCs w:val="20"/>
            <w:rPrChange w:id="752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L</w:t>
        </w:r>
      </w:ins>
      <w:del w:id="753" w:author="aymeric hermann" w:date="2023-01-24T23:07:00Z">
        <w:r w:rsidR="00EE5D56" w:rsidRPr="00850AFF" w:rsidDel="004D1E66">
          <w:rPr>
            <w:rFonts w:ascii="Arial" w:hAnsi="Arial" w:cs="Arial"/>
            <w:sz w:val="20"/>
            <w:szCs w:val="20"/>
            <w:rPrChange w:id="75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l</w:delText>
        </w:r>
      </w:del>
      <w:r w:rsidR="00EE5D56" w:rsidRPr="00850AFF">
        <w:rPr>
          <w:rFonts w:ascii="Arial" w:hAnsi="Arial" w:cs="Arial"/>
          <w:sz w:val="20"/>
          <w:szCs w:val="20"/>
          <w:rPrChange w:id="75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 blog d'Allison Horst</w:t>
      </w:r>
      <w:r w:rsidR="0073701E" w:rsidRPr="00850AFF">
        <w:rPr>
          <w:rFonts w:ascii="Arial" w:hAnsi="Arial" w:cs="Arial"/>
          <w:sz w:val="20"/>
          <w:szCs w:val="20"/>
          <w:rPrChange w:id="75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qui </w:t>
      </w:r>
      <w:r w:rsidR="0073701E" w:rsidRPr="00850AFF">
        <w:rPr>
          <w:rFonts w:ascii="Arial" w:hAnsi="Arial" w:cs="Arial"/>
          <w:sz w:val="20"/>
          <w:szCs w:val="20"/>
          <w:rPrChange w:id="75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« </w:t>
      </w:r>
      <w:r w:rsidR="0073701E" w:rsidRPr="00850AFF">
        <w:rPr>
          <w:rFonts w:ascii="Arial" w:hAnsi="Arial" w:cs="Arial"/>
          <w:sz w:val="20"/>
          <w:szCs w:val="20"/>
          <w:rPrChange w:id="75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vulgarise</w:t>
      </w:r>
      <w:r w:rsidR="0073701E" w:rsidRPr="00850AFF">
        <w:rPr>
          <w:rFonts w:ascii="Arial" w:hAnsi="Arial" w:cs="Arial"/>
          <w:sz w:val="20"/>
          <w:szCs w:val="20"/>
          <w:rPrChange w:id="75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»</w:t>
      </w:r>
      <w:r w:rsidR="0073701E" w:rsidRPr="00850AFF">
        <w:rPr>
          <w:rFonts w:ascii="Arial" w:hAnsi="Arial" w:cs="Arial"/>
          <w:sz w:val="20"/>
          <w:szCs w:val="20"/>
          <w:rPrChange w:id="76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R sous la forme d</w:t>
      </w:r>
      <w:r w:rsidR="0073701E" w:rsidRPr="00850AFF">
        <w:rPr>
          <w:rFonts w:ascii="Arial" w:hAnsi="Arial" w:cs="Arial"/>
          <w:sz w:val="20"/>
          <w:szCs w:val="20"/>
          <w:rPrChange w:id="761" w:author="aymeric hermann" w:date="2023-01-24T23:37:00Z">
            <w:rPr>
              <w:rFonts w:ascii="Century Gothic" w:hAnsi="Century Gothic" w:cs="Times New Roman"/>
              <w:sz w:val="18"/>
              <w:szCs w:val="18"/>
            </w:rPr>
          </w:rPrChange>
        </w:rPr>
        <w:t>’</w:t>
      </w:r>
      <w:r w:rsidR="0073701E" w:rsidRPr="00850AFF">
        <w:rPr>
          <w:rFonts w:ascii="Arial" w:hAnsi="Arial" w:cs="Arial"/>
          <w:sz w:val="20"/>
          <w:szCs w:val="20"/>
          <w:rPrChange w:id="76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illustrations</w:t>
      </w:r>
      <w:r w:rsidR="0073701E" w:rsidRPr="00850AFF">
        <w:rPr>
          <w:rFonts w:ascii="Arial" w:hAnsi="Arial" w:cs="Arial"/>
          <w:sz w:val="20"/>
          <w:szCs w:val="20"/>
          <w:rPrChange w:id="76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 </w:t>
      </w:r>
      <w:r w:rsidR="0073701E" w:rsidRPr="00850AFF">
        <w:rPr>
          <w:rFonts w:ascii="Arial" w:hAnsi="Arial" w:cs="Arial"/>
          <w:sz w:val="20"/>
          <w:szCs w:val="20"/>
          <w:rPrChange w:id="76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!</w:t>
      </w:r>
    </w:p>
    <w:moveFromRangeStart w:id="765" w:author="aymeric hermann" w:date="2023-01-24T23:07:00Z" w:name="move125494043"/>
    <w:p w14:paraId="379925F8" w14:textId="28896EEB" w:rsidR="00EE5D56" w:rsidDel="00951388" w:rsidRDefault="00000000" w:rsidP="00951388">
      <w:pPr>
        <w:spacing w:after="0"/>
        <w:ind w:left="2127"/>
        <w:rPr>
          <w:del w:id="766" w:author="aymeric hermann" w:date="2023-01-25T14:22:00Z"/>
          <w:rFonts w:ascii="Arial" w:hAnsi="Arial" w:cs="Arial"/>
          <w:sz w:val="20"/>
          <w:szCs w:val="20"/>
        </w:rPr>
        <w:pPrChange w:id="767" w:author="aymeric hermann" w:date="2023-01-25T14:24:00Z">
          <w:pPr>
            <w:spacing w:after="0"/>
            <w:ind w:left="2410"/>
          </w:pPr>
        </w:pPrChange>
      </w:pPr>
      <w:moveFrom w:id="768" w:author="aymeric hermann" w:date="2023-01-24T23:07:00Z">
        <w:r w:rsidRPr="00850AFF" w:rsidDel="004D1E66">
          <w:rPr>
            <w:rFonts w:ascii="Arial" w:hAnsi="Arial" w:cs="Arial"/>
            <w:rPrChange w:id="769" w:author="aymeric hermann" w:date="2023-01-24T23:37:00Z">
              <w:rPr/>
            </w:rPrChange>
          </w:rPr>
          <w:fldChar w:fldCharType="begin"/>
        </w:r>
        <w:r w:rsidRPr="00850AFF" w:rsidDel="004D1E66">
          <w:rPr>
            <w:rFonts w:ascii="Arial" w:hAnsi="Arial" w:cs="Arial"/>
            <w:rPrChange w:id="77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instrText>HYPERLINK "https://blog.rstudio.com/2019/11/18/artist-in-residence/"</w:instrText>
        </w:r>
      </w:moveFrom>
      <w:del w:id="771" w:author="aymeric hermann" w:date="2023-01-24T23:07:00Z">
        <w:r w:rsidRPr="00951388" w:rsidDel="004D1E66">
          <w:rPr>
            <w:rFonts w:ascii="Arial" w:hAnsi="Arial" w:cs="Arial"/>
          </w:rPr>
        </w:r>
      </w:del>
      <w:moveFrom w:id="772" w:author="aymeric hermann" w:date="2023-01-24T23:07:00Z">
        <w:r w:rsidRPr="00850AFF" w:rsidDel="004D1E66">
          <w:rPr>
            <w:rFonts w:ascii="Arial" w:hAnsi="Arial" w:cs="Arial"/>
            <w:rPrChange w:id="773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EE5D56" w:rsidRPr="00850AFF" w:rsidDel="004D1E66">
          <w:rPr>
            <w:rStyle w:val="Hyperlink"/>
            <w:rFonts w:ascii="Arial" w:hAnsi="Arial" w:cs="Arial"/>
            <w:sz w:val="20"/>
            <w:szCs w:val="20"/>
            <w:rPrChange w:id="774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t>https://blog.rstudio.com/2019/11/18/artist-in-residence/</w:t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775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EE5D56" w:rsidRPr="00850AFF" w:rsidDel="004D1E66">
          <w:rPr>
            <w:rFonts w:ascii="Arial" w:hAnsi="Arial" w:cs="Arial"/>
            <w:rPrChange w:id="77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</w:moveFrom>
      <w:moveFromRangeEnd w:id="765"/>
    </w:p>
    <w:p w14:paraId="3B70FDFF" w14:textId="77777777" w:rsidR="00951388" w:rsidRPr="00850AFF" w:rsidRDefault="00951388" w:rsidP="00951388">
      <w:pPr>
        <w:spacing w:after="0"/>
        <w:ind w:left="2127"/>
        <w:rPr>
          <w:ins w:id="777" w:author="aymeric hermann" w:date="2023-01-25T14:22:00Z"/>
          <w:rFonts w:ascii="Arial" w:hAnsi="Arial" w:cs="Arial"/>
          <w:rPrChange w:id="778" w:author="aymeric hermann" w:date="2023-01-24T23:37:00Z">
            <w:rPr>
              <w:ins w:id="779" w:author="aymeric hermann" w:date="2023-01-25T14:22:00Z"/>
              <w:rFonts w:ascii="Century Gothic" w:hAnsi="Century Gothic" w:cs="Al Tarikh"/>
              <w:sz w:val="18"/>
              <w:szCs w:val="18"/>
            </w:rPr>
          </w:rPrChange>
        </w:rPr>
        <w:pPrChange w:id="780" w:author="aymeric hermann" w:date="2023-01-25T14:24:00Z">
          <w:pPr>
            <w:jc w:val="both"/>
          </w:pPr>
        </w:pPrChange>
      </w:pPr>
    </w:p>
    <w:p w14:paraId="0D2349F5" w14:textId="0EB176D1" w:rsidR="004D1E66" w:rsidRPr="00951388" w:rsidRDefault="00951388" w:rsidP="00951388">
      <w:pPr>
        <w:spacing w:after="0"/>
        <w:ind w:left="2127"/>
        <w:rPr>
          <w:ins w:id="781" w:author="aymeric hermann" w:date="2023-01-24T23:08:00Z"/>
          <w:rFonts w:ascii="Arial" w:hAnsi="Arial" w:cs="Arial"/>
          <w:b/>
          <w:bCs/>
          <w:sz w:val="20"/>
          <w:szCs w:val="20"/>
          <w:rPrChange w:id="782" w:author="aymeric hermann" w:date="2023-01-25T14:22:00Z">
            <w:rPr>
              <w:ins w:id="783" w:author="aymeric hermann" w:date="2023-01-24T23:08:00Z"/>
              <w:rFonts w:ascii="Times New Roman" w:hAnsi="Times New Roman" w:cs="Times New Roman"/>
              <w:sz w:val="20"/>
              <w:szCs w:val="20"/>
            </w:rPr>
          </w:rPrChange>
        </w:rPr>
        <w:pPrChange w:id="784" w:author="aymeric hermann" w:date="2023-01-25T14:24:00Z">
          <w:pPr>
            <w:spacing w:after="0"/>
            <w:jc w:val="both"/>
          </w:pPr>
        </w:pPrChange>
      </w:pPr>
      <w:ins w:id="785" w:author="aymeric hermann" w:date="2023-01-25T14:24:00Z">
        <w:r>
          <w:fldChar w:fldCharType="begin"/>
        </w:r>
        <w:r>
          <w:instrText xml:space="preserve"> INCLUDEPICTURE "https://media.istockphoto.com/id/911552050/vector/external-link-icon.jpg?s=612x612&amp;w=0&amp;k=20&amp;c=Zbw9yqYs5R-DZgUBBK3Pi7l8cNG0Kkb62edqRNUUFDg="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68EDD962" wp14:editId="2DD15992">
              <wp:extent cx="259492" cy="259492"/>
              <wp:effectExtent l="0" t="0" r="0" b="0"/>
              <wp:docPr id="6" name="Picture 6" descr="External Link Icon Stock Illustration - Download Image Now - Hyperlink, Icon,  Link - Chain Part - iStock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External Link Icon Stock Illustration - Download Image Now - Hyperlink, Icon,  Link - Chain Part - iStock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654" cy="28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  <w:moveToRangeStart w:id="786" w:author="aymeric hermann" w:date="2023-01-24T23:07:00Z" w:name="move125494043"/>
      <w:moveTo w:id="787" w:author="aymeric hermann" w:date="2023-01-24T23:07:00Z">
        <w:del w:id="788" w:author="aymeric hermann" w:date="2023-01-24T23:08:00Z">
          <w:r w:rsidR="004D1E66" w:rsidRPr="00951388" w:rsidDel="004D1E66">
            <w:rPr>
              <w:rFonts w:ascii="Arial" w:hAnsi="Arial" w:cs="Arial"/>
              <w:b/>
              <w:bCs/>
              <w:sz w:val="20"/>
              <w:szCs w:val="20"/>
              <w:rPrChange w:id="789" w:author="aymeric hermann" w:date="2023-01-25T14:22:00Z">
                <w:rPr/>
              </w:rPrChange>
            </w:rPr>
            <w:fldChar w:fldCharType="begin"/>
          </w:r>
          <w:r w:rsidR="004D1E66" w:rsidRPr="00951388" w:rsidDel="004D1E66">
            <w:rPr>
              <w:rFonts w:ascii="Arial" w:hAnsi="Arial" w:cs="Arial"/>
              <w:b/>
              <w:bCs/>
              <w:sz w:val="20"/>
              <w:szCs w:val="20"/>
              <w:rPrChange w:id="790" w:author="aymeric hermann" w:date="2023-01-25T14:22:00Z">
                <w:rPr>
                  <w:rFonts w:ascii="Times New Roman" w:hAnsi="Times New Roman" w:cs="Times New Roman"/>
                  <w:sz w:val="20"/>
                  <w:szCs w:val="20"/>
                </w:rPr>
              </w:rPrChange>
            </w:rPr>
            <w:delInstrText>HYPERLINK "https://blog.rstudio.com/2019/11/18/artist-in-residence/"</w:delInstrText>
          </w:r>
        </w:del>
      </w:moveTo>
      <w:ins w:id="791" w:author="aymeric hermann" w:date="2023-01-24T23:07:00Z">
        <w:del w:id="792" w:author="aymeric hermann" w:date="2023-01-24T23:08:00Z">
          <w:r w:rsidR="004D1E66" w:rsidRPr="00951388" w:rsidDel="004D1E66">
            <w:rPr>
              <w:rFonts w:ascii="Arial" w:hAnsi="Arial" w:cs="Arial"/>
              <w:b/>
              <w:bCs/>
              <w:sz w:val="20"/>
              <w:szCs w:val="20"/>
              <w:rPrChange w:id="793" w:author="aymeric hermann" w:date="2023-01-25T14:22:00Z">
                <w:rPr>
                  <w:rFonts w:ascii="Arial" w:hAnsi="Arial" w:cs="Arial"/>
                  <w:sz w:val="20"/>
                  <w:szCs w:val="20"/>
                </w:rPr>
              </w:rPrChange>
            </w:rPr>
          </w:r>
        </w:del>
      </w:ins>
      <w:moveTo w:id="794" w:author="aymeric hermann" w:date="2023-01-24T23:07:00Z">
        <w:del w:id="795" w:author="aymeric hermann" w:date="2023-01-24T23:08:00Z">
          <w:r w:rsidR="004D1E66" w:rsidRPr="00951388" w:rsidDel="004D1E66">
            <w:rPr>
              <w:rFonts w:ascii="Arial" w:hAnsi="Arial" w:cs="Arial"/>
              <w:b/>
              <w:bCs/>
              <w:sz w:val="20"/>
              <w:szCs w:val="20"/>
              <w:rPrChange w:id="796" w:author="aymeric hermann" w:date="2023-01-25T14:22:00Z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</w:rPrChange>
            </w:rPr>
            <w:fldChar w:fldCharType="separate"/>
          </w:r>
          <w:r w:rsidR="004D1E66" w:rsidRPr="00951388" w:rsidDel="004D1E66">
            <w:rPr>
              <w:rStyle w:val="Hyperlink"/>
              <w:rFonts w:ascii="Arial" w:hAnsi="Arial" w:cs="Arial"/>
              <w:b/>
              <w:bCs/>
              <w:sz w:val="20"/>
              <w:szCs w:val="20"/>
              <w:rPrChange w:id="797" w:author="aymeric hermann" w:date="2023-01-25T14:22:00Z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</w:rPrChange>
            </w:rPr>
            <w:delText>https://blog.rstudio.com/2019/11/18/artist-in-residence/</w:delText>
          </w:r>
          <w:r w:rsidR="004D1E66" w:rsidRPr="00951388" w:rsidDel="004D1E66">
            <w:rPr>
              <w:rStyle w:val="Hyperlink"/>
              <w:rFonts w:ascii="Arial" w:hAnsi="Arial" w:cs="Arial"/>
              <w:b/>
              <w:bCs/>
              <w:sz w:val="20"/>
              <w:szCs w:val="20"/>
              <w:rPrChange w:id="798" w:author="aymeric hermann" w:date="2023-01-25T14:22:00Z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</w:rPrChange>
            </w:rPr>
            <w:fldChar w:fldCharType="end"/>
          </w:r>
        </w:del>
      </w:moveTo>
      <w:moveToRangeEnd w:id="786"/>
    </w:p>
    <w:p w14:paraId="3718C9BA" w14:textId="54EAAD54" w:rsidR="00D80705" w:rsidRDefault="00D80705" w:rsidP="00951388">
      <w:pPr>
        <w:spacing w:after="0"/>
        <w:jc w:val="both"/>
        <w:rPr>
          <w:ins w:id="799" w:author="aymeric hermann" w:date="2023-01-25T14:21:00Z"/>
          <w:rFonts w:ascii="Arial" w:hAnsi="Arial" w:cs="Arial"/>
          <w:sz w:val="20"/>
          <w:szCs w:val="20"/>
        </w:rPr>
      </w:pPr>
    </w:p>
    <w:p w14:paraId="4A0841A3" w14:textId="77777777" w:rsidR="00951388" w:rsidRDefault="00951388" w:rsidP="00951388">
      <w:pPr>
        <w:spacing w:after="0"/>
        <w:jc w:val="both"/>
        <w:rPr>
          <w:ins w:id="800" w:author="aymeric hermann" w:date="2023-01-24T23:40:00Z"/>
          <w:rFonts w:ascii="Arial" w:hAnsi="Arial" w:cs="Arial"/>
          <w:sz w:val="20"/>
          <w:szCs w:val="20"/>
        </w:rPr>
      </w:pPr>
    </w:p>
    <w:p w14:paraId="3E5F382F" w14:textId="0BEDF915" w:rsidR="00D80705" w:rsidRDefault="00D80705" w:rsidP="00951388">
      <w:pPr>
        <w:spacing w:after="0"/>
        <w:jc w:val="both"/>
        <w:rPr>
          <w:ins w:id="801" w:author="aymeric hermann" w:date="2023-01-25T14:26:00Z"/>
          <w:rFonts w:ascii="Arial" w:hAnsi="Arial" w:cs="Arial"/>
          <w:sz w:val="20"/>
          <w:szCs w:val="20"/>
        </w:rPr>
      </w:pPr>
    </w:p>
    <w:p w14:paraId="4379561F" w14:textId="77777777" w:rsidR="00951388" w:rsidRDefault="00951388" w:rsidP="00951388">
      <w:pPr>
        <w:spacing w:after="0"/>
        <w:jc w:val="both"/>
        <w:rPr>
          <w:ins w:id="802" w:author="aymeric hermann" w:date="2023-01-24T23:40:00Z"/>
          <w:rFonts w:ascii="Arial" w:hAnsi="Arial" w:cs="Arial"/>
          <w:sz w:val="20"/>
          <w:szCs w:val="20"/>
        </w:rPr>
      </w:pPr>
    </w:p>
    <w:p w14:paraId="35260056" w14:textId="73206F6A" w:rsidR="004D1E66" w:rsidRPr="00850AFF" w:rsidRDefault="00F44CEF" w:rsidP="00951388">
      <w:pPr>
        <w:spacing w:after="0"/>
        <w:jc w:val="both"/>
        <w:rPr>
          <w:ins w:id="803" w:author="aymeric hermann" w:date="2023-01-24T23:02:00Z"/>
          <w:rFonts w:ascii="Arial" w:hAnsi="Arial" w:cs="Arial"/>
          <w:sz w:val="20"/>
          <w:szCs w:val="20"/>
          <w:rPrChange w:id="804" w:author="aymeric hermann" w:date="2023-01-24T23:37:00Z">
            <w:rPr>
              <w:ins w:id="805" w:author="aymeric hermann" w:date="2023-01-24T23:02:00Z"/>
              <w:rFonts w:ascii="Times New Roman" w:hAnsi="Times New Roman" w:cs="Times New Roman"/>
              <w:sz w:val="20"/>
              <w:szCs w:val="20"/>
            </w:rPr>
          </w:rPrChange>
        </w:rPr>
      </w:pPr>
      <w:ins w:id="806" w:author="aymeric hermann" w:date="2023-01-24T23:10:00Z">
        <w:r w:rsidRPr="00850AFF">
          <w:rPr>
            <w:rFonts w:ascii="Arial" w:hAnsi="Arial" w:cs="Arial"/>
            <w:noProof/>
            <w:sz w:val="20"/>
            <w:szCs w:val="20"/>
            <w:rPrChange w:id="807" w:author="aymeric hermann" w:date="2023-01-24T23:37:00Z">
              <w:rPr>
                <w:noProof/>
                <w:sz w:val="20"/>
                <w:szCs w:val="20"/>
              </w:rPr>
            </w:rPrChange>
          </w:rPr>
          <w:drawing>
            <wp:anchor distT="0" distB="0" distL="114300" distR="114300" simplePos="0" relativeHeight="251659264" behindDoc="1" locked="0" layoutInCell="1" allowOverlap="1" wp14:anchorId="322E4D7F" wp14:editId="4682FDAD">
              <wp:simplePos x="0" y="0"/>
              <wp:positionH relativeFrom="column">
                <wp:posOffset>0</wp:posOffset>
              </wp:positionH>
              <wp:positionV relativeFrom="paragraph">
                <wp:posOffset>3175</wp:posOffset>
              </wp:positionV>
              <wp:extent cx="1173827" cy="1064172"/>
              <wp:effectExtent l="0" t="0" r="0" b="3175"/>
              <wp:wrapTight wrapText="bothSides">
                <wp:wrapPolygon edited="0">
                  <wp:start x="0" y="0"/>
                  <wp:lineTo x="0" y="21407"/>
                  <wp:lineTo x="21273" y="21407"/>
                  <wp:lineTo x="21273" y="0"/>
                  <wp:lineTo x="0" y="0"/>
                </wp:wrapPolygon>
              </wp:wrapTight>
              <wp:docPr id="2" name="Picture 2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3827" cy="10641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09525EAF" w14:textId="3ACCF6B1" w:rsidR="00EE5D56" w:rsidDel="00951388" w:rsidRDefault="00EE5D56" w:rsidP="00951388">
      <w:pPr>
        <w:pStyle w:val="ListParagraph"/>
        <w:spacing w:after="0"/>
        <w:ind w:left="2127"/>
        <w:jc w:val="both"/>
        <w:rPr>
          <w:del w:id="808" w:author="aymeric hermann" w:date="2023-01-24T23:31:00Z"/>
          <w:rFonts w:ascii="Arial" w:hAnsi="Arial" w:cs="Arial"/>
          <w:sz w:val="20"/>
          <w:szCs w:val="20"/>
        </w:rPr>
      </w:pPr>
      <w:del w:id="809" w:author="aymeric hermann" w:date="2023-01-24T23:02:00Z">
        <w:r w:rsidRPr="00850AFF" w:rsidDel="004D1E66">
          <w:rPr>
            <w:rFonts w:ascii="Arial" w:hAnsi="Arial" w:cs="Arial"/>
            <w:sz w:val="20"/>
            <w:szCs w:val="20"/>
            <w:rPrChange w:id="81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  <w:r w:rsidRPr="00850AFF">
        <w:rPr>
          <w:rFonts w:ascii="Arial" w:hAnsi="Arial" w:cs="Arial"/>
          <w:sz w:val="20"/>
          <w:szCs w:val="20"/>
          <w:rPrChange w:id="81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</w:t>
      </w:r>
      <w:r w:rsidRPr="00850AFF">
        <w:rPr>
          <w:rFonts w:ascii="Arial" w:hAnsi="Arial" w:cs="Arial"/>
          <w:sz w:val="20"/>
          <w:szCs w:val="20"/>
          <w:rPrChange w:id="81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1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couvrir R et </w:t>
      </w:r>
      <w:proofErr w:type="spellStart"/>
      <w:r w:rsidRPr="00850AFF">
        <w:rPr>
          <w:rFonts w:ascii="Arial" w:hAnsi="Arial" w:cs="Arial"/>
          <w:sz w:val="20"/>
          <w:szCs w:val="20"/>
          <w:rPrChange w:id="81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RStudio</w:t>
      </w:r>
      <w:proofErr w:type="spellEnd"/>
      <w:r w:rsidRPr="00850AFF">
        <w:rPr>
          <w:rFonts w:ascii="Arial" w:hAnsi="Arial" w:cs="Arial"/>
          <w:sz w:val="20"/>
          <w:szCs w:val="20"/>
          <w:rPrChange w:id="81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est un manuel en fran</w:t>
      </w:r>
      <w:r w:rsidRPr="00850AFF">
        <w:rPr>
          <w:rFonts w:ascii="Arial" w:hAnsi="Arial" w:cs="Arial"/>
          <w:sz w:val="20"/>
          <w:szCs w:val="20"/>
          <w:rPrChange w:id="81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ç</w:t>
      </w:r>
      <w:r w:rsidRPr="00850AFF">
        <w:rPr>
          <w:rFonts w:ascii="Arial" w:hAnsi="Arial" w:cs="Arial"/>
          <w:sz w:val="20"/>
          <w:szCs w:val="20"/>
          <w:rPrChange w:id="81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ais r</w:t>
      </w:r>
      <w:r w:rsidRPr="00850AFF">
        <w:rPr>
          <w:rFonts w:ascii="Arial" w:hAnsi="Arial" w:cs="Arial"/>
          <w:sz w:val="20"/>
          <w:szCs w:val="20"/>
          <w:rPrChange w:id="81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1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alis</w:t>
      </w:r>
      <w:r w:rsidRPr="00850AFF">
        <w:rPr>
          <w:rFonts w:ascii="Arial" w:hAnsi="Arial" w:cs="Arial"/>
          <w:sz w:val="20"/>
          <w:szCs w:val="20"/>
          <w:rPrChange w:id="82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2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par Thierry Zorn, Murielle </w:t>
      </w:r>
      <w:proofErr w:type="spellStart"/>
      <w:r w:rsidRPr="00850AFF">
        <w:rPr>
          <w:rFonts w:ascii="Arial" w:hAnsi="Arial" w:cs="Arial"/>
          <w:sz w:val="20"/>
          <w:szCs w:val="20"/>
          <w:rPrChange w:id="8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Lethrosne</w:t>
      </w:r>
      <w:proofErr w:type="spellEnd"/>
      <w:r w:rsidRPr="00850AFF">
        <w:rPr>
          <w:rFonts w:ascii="Arial" w:hAnsi="Arial" w:cs="Arial"/>
          <w:sz w:val="20"/>
          <w:szCs w:val="20"/>
          <w:rPrChange w:id="82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, Vivien </w:t>
      </w:r>
      <w:proofErr w:type="spellStart"/>
      <w:r w:rsidRPr="00850AFF">
        <w:rPr>
          <w:rFonts w:ascii="Arial" w:hAnsi="Arial" w:cs="Arial"/>
          <w:sz w:val="20"/>
          <w:szCs w:val="20"/>
          <w:rPrChange w:id="8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Roussez</w:t>
      </w:r>
      <w:proofErr w:type="spellEnd"/>
      <w:r w:rsidRPr="00850AFF">
        <w:rPr>
          <w:rFonts w:ascii="Arial" w:hAnsi="Arial" w:cs="Arial"/>
          <w:sz w:val="20"/>
          <w:szCs w:val="20"/>
          <w:rPrChange w:id="82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, Pascal </w:t>
      </w:r>
      <w:proofErr w:type="spellStart"/>
      <w:r w:rsidRPr="00850AFF">
        <w:rPr>
          <w:rFonts w:ascii="Arial" w:hAnsi="Arial" w:cs="Arial"/>
          <w:sz w:val="20"/>
          <w:szCs w:val="20"/>
          <w:rPrChange w:id="8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Irz</w:t>
      </w:r>
      <w:proofErr w:type="spellEnd"/>
      <w:r w:rsidRPr="00850AFF">
        <w:rPr>
          <w:rFonts w:ascii="Arial" w:hAnsi="Arial" w:cs="Arial"/>
          <w:sz w:val="20"/>
          <w:szCs w:val="20"/>
          <w:rPrChange w:id="82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&amp; Nicolas </w:t>
      </w:r>
      <w:proofErr w:type="spellStart"/>
      <w:r w:rsidRPr="00850AFF">
        <w:rPr>
          <w:rFonts w:ascii="Arial" w:hAnsi="Arial" w:cs="Arial"/>
          <w:sz w:val="20"/>
          <w:szCs w:val="20"/>
          <w:rPrChange w:id="8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Torterotot</w:t>
      </w:r>
      <w:proofErr w:type="spellEnd"/>
      <w:r w:rsidRPr="00850AFF">
        <w:rPr>
          <w:rFonts w:ascii="Arial" w:hAnsi="Arial" w:cs="Arial"/>
          <w:sz w:val="20"/>
          <w:szCs w:val="20"/>
          <w:rPrChange w:id="82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. Il s'agit d'un dispositif de formation propos</w:t>
      </w:r>
      <w:r w:rsidRPr="00850AFF">
        <w:rPr>
          <w:rFonts w:ascii="Arial" w:hAnsi="Arial" w:cs="Arial"/>
          <w:sz w:val="20"/>
          <w:szCs w:val="20"/>
          <w:rPrChange w:id="83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3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par les Minist</w:t>
      </w:r>
      <w:r w:rsidRPr="00850AFF">
        <w:rPr>
          <w:rFonts w:ascii="Arial" w:hAnsi="Arial" w:cs="Arial"/>
          <w:sz w:val="20"/>
          <w:szCs w:val="20"/>
          <w:rPrChange w:id="83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83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res de la transition </w:t>
      </w:r>
      <w:r w:rsidRPr="00850AFF">
        <w:rPr>
          <w:rFonts w:ascii="Arial" w:hAnsi="Arial" w:cs="Arial"/>
          <w:sz w:val="20"/>
          <w:szCs w:val="20"/>
          <w:rPrChange w:id="83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3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cologique et solidaire (MTES), et de la Coh</w:t>
      </w:r>
      <w:r w:rsidRPr="00850AFF">
        <w:rPr>
          <w:rFonts w:ascii="Arial" w:hAnsi="Arial" w:cs="Arial"/>
          <w:sz w:val="20"/>
          <w:szCs w:val="20"/>
          <w:rPrChange w:id="83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3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sion des territoires et des Relations avec les collectivit</w:t>
      </w:r>
      <w:r w:rsidRPr="00850AFF">
        <w:rPr>
          <w:rFonts w:ascii="Arial" w:hAnsi="Arial" w:cs="Arial"/>
          <w:sz w:val="20"/>
          <w:szCs w:val="20"/>
          <w:rPrChange w:id="83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3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territoriales</w:t>
      </w:r>
      <w:del w:id="840" w:author="aymeric hermann" w:date="2023-01-25T14:25:00Z">
        <w:r w:rsidRPr="00850AFF" w:rsidDel="00951388">
          <w:rPr>
            <w:rFonts w:ascii="Arial" w:hAnsi="Arial" w:cs="Arial"/>
            <w:sz w:val="20"/>
            <w:szCs w:val="20"/>
            <w:rPrChange w:id="84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(MCTRCT)</w:delText>
        </w:r>
      </w:del>
      <w:r w:rsidRPr="00850AFF">
        <w:rPr>
          <w:rFonts w:ascii="Arial" w:hAnsi="Arial" w:cs="Arial"/>
          <w:sz w:val="20"/>
          <w:szCs w:val="20"/>
          <w:rPrChange w:id="8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du gouvernement fran</w:t>
      </w:r>
      <w:r w:rsidRPr="00850AFF">
        <w:rPr>
          <w:rFonts w:ascii="Arial" w:hAnsi="Arial" w:cs="Arial"/>
          <w:sz w:val="20"/>
          <w:szCs w:val="20"/>
          <w:rPrChange w:id="84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ç</w:t>
      </w:r>
      <w:r w:rsidRPr="00850AFF">
        <w:rPr>
          <w:rFonts w:ascii="Arial" w:hAnsi="Arial" w:cs="Arial"/>
          <w:sz w:val="20"/>
          <w:szCs w:val="20"/>
          <w:rPrChange w:id="84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ais.</w:t>
      </w:r>
    </w:p>
    <w:p w14:paraId="6420BC1D" w14:textId="77777777" w:rsidR="00951388" w:rsidRDefault="00951388" w:rsidP="00951388">
      <w:pPr>
        <w:pStyle w:val="ListParagraph"/>
        <w:spacing w:after="0"/>
        <w:ind w:left="2127"/>
        <w:jc w:val="both"/>
        <w:rPr>
          <w:ins w:id="845" w:author="aymeric hermann" w:date="2023-01-25T14:25:00Z"/>
          <w:rFonts w:ascii="Arial" w:hAnsi="Arial" w:cs="Arial"/>
          <w:sz w:val="20"/>
          <w:szCs w:val="20"/>
        </w:rPr>
      </w:pPr>
    </w:p>
    <w:p w14:paraId="38070CE8" w14:textId="5AC666E3" w:rsidR="00EE5D56" w:rsidRPr="00951388" w:rsidDel="00F44CEF" w:rsidRDefault="00951388" w:rsidP="00951388">
      <w:pPr>
        <w:pStyle w:val="ListParagraph"/>
        <w:spacing w:after="0"/>
        <w:ind w:left="2127"/>
        <w:jc w:val="both"/>
        <w:rPr>
          <w:del w:id="846" w:author="aymeric hermann" w:date="2023-01-24T23:10:00Z"/>
          <w:rFonts w:ascii="Arial" w:hAnsi="Arial" w:cs="Arial"/>
          <w:sz w:val="20"/>
          <w:szCs w:val="20"/>
          <w:rPrChange w:id="847" w:author="aymeric hermann" w:date="2023-01-25T14:25:00Z">
            <w:rPr>
              <w:del w:id="848" w:author="aymeric hermann" w:date="2023-01-24T23:10:00Z"/>
              <w:rFonts w:ascii="Century Gothic" w:hAnsi="Century Gothic" w:cs="Al Tarikh"/>
              <w:sz w:val="18"/>
              <w:szCs w:val="18"/>
            </w:rPr>
          </w:rPrChange>
        </w:rPr>
        <w:pPrChange w:id="849" w:author="aymeric hermann" w:date="2023-01-25T14:25:00Z">
          <w:pPr>
            <w:jc w:val="both"/>
          </w:pPr>
        </w:pPrChange>
      </w:pPr>
      <w:ins w:id="850" w:author="aymeric hermann" w:date="2023-01-25T14:25:00Z">
        <w:r>
          <w:fldChar w:fldCharType="begin"/>
        </w:r>
        <w:r>
          <w:instrText xml:space="preserve"> INCLUDEPICTURE "https://media.istockphoto.com/id/911552050/vector/external-link-icon.jpg?s=612x612&amp;w=0&amp;k=20&amp;c=Zbw9yqYs5R-DZgUBBK3Pi7l8cNG0Kkb62edqRNUUFDg="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0CAFD06E" wp14:editId="20FDBDEE">
              <wp:extent cx="259492" cy="259492"/>
              <wp:effectExtent l="0" t="0" r="0" b="0"/>
              <wp:docPr id="7" name="Picture 7" descr="External Link Icon Stock Illustration - Download Image Now - Hyperlink, Icon,  Link - Chain Part - iStock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 descr="External Link Icon Stock Illustration - Download Image Now - Hyperlink, Icon,  Link - Chain Part - iStock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654" cy="28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  <w:del w:id="851" w:author="aymeric hermann" w:date="2023-01-24T23:10:00Z">
        <w:r w:rsidR="00000000" w:rsidRPr="00951388" w:rsidDel="00F44CEF">
          <w:rPr>
            <w:rFonts w:ascii="Arial" w:hAnsi="Arial" w:cs="Arial"/>
            <w:sz w:val="20"/>
            <w:szCs w:val="20"/>
            <w:rPrChange w:id="852" w:author="aymeric hermann" w:date="2023-01-25T14:25:00Z">
              <w:rPr/>
            </w:rPrChange>
          </w:rPr>
          <w:fldChar w:fldCharType="begin"/>
        </w:r>
        <w:r w:rsidR="00000000" w:rsidRPr="00951388" w:rsidDel="00F44CEF">
          <w:rPr>
            <w:rFonts w:ascii="Arial" w:hAnsi="Arial" w:cs="Arial"/>
            <w:sz w:val="20"/>
            <w:szCs w:val="20"/>
            <w:rPrChange w:id="853" w:author="aymeric hermann" w:date="2023-01-25T14:25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"https://mtes-mct.github.io/parcours_r_socle_introduction/"</w:delInstrText>
        </w:r>
        <w:r w:rsidR="00000000" w:rsidRPr="00951388" w:rsidDel="00F44CEF">
          <w:rPr>
            <w:rFonts w:ascii="Arial" w:hAnsi="Arial" w:cs="Arial"/>
            <w:sz w:val="20"/>
            <w:szCs w:val="20"/>
            <w:rPrChange w:id="854" w:author="aymeric hermann" w:date="2023-01-25T14:25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EE5D56" w:rsidRPr="00951388" w:rsidDel="00F44CEF">
          <w:rPr>
            <w:rStyle w:val="Hyperlink"/>
            <w:rFonts w:ascii="Arial" w:hAnsi="Arial" w:cs="Arial"/>
            <w:sz w:val="20"/>
            <w:szCs w:val="20"/>
            <w:rPrChange w:id="855" w:author="aymeric hermann" w:date="2023-01-25T14:25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https://mtes-mct.github.io/parcours_r_socle_introduction/</w:delText>
        </w:r>
        <w:r w:rsidR="00000000" w:rsidRPr="00951388" w:rsidDel="00F44CEF">
          <w:rPr>
            <w:rStyle w:val="Hyperlink"/>
            <w:rFonts w:ascii="Arial" w:hAnsi="Arial" w:cs="Arial"/>
            <w:sz w:val="20"/>
            <w:szCs w:val="20"/>
            <w:rPrChange w:id="856" w:author="aymeric hermann" w:date="2023-01-25T14:25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EE5D56" w:rsidRPr="00951388" w:rsidDel="00F44CEF">
          <w:rPr>
            <w:rFonts w:ascii="Arial" w:hAnsi="Arial" w:cs="Arial"/>
            <w:sz w:val="20"/>
            <w:szCs w:val="20"/>
            <w:rPrChange w:id="857" w:author="aymeric hermann" w:date="2023-01-25T14:25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63444D1A" w14:textId="3A1909B7" w:rsidR="004D1E66" w:rsidRPr="00951388" w:rsidRDefault="004D1E66" w:rsidP="00951388">
      <w:pPr>
        <w:pStyle w:val="ListParagraph"/>
        <w:rPr>
          <w:ins w:id="858" w:author="aymeric hermann" w:date="2023-01-24T23:10:00Z"/>
        </w:rPr>
        <w:pPrChange w:id="859" w:author="aymeric hermann" w:date="2023-01-25T14:25:00Z">
          <w:pPr>
            <w:pStyle w:val="ListParagraph"/>
            <w:spacing w:after="0"/>
            <w:ind w:left="284"/>
            <w:jc w:val="both"/>
          </w:pPr>
        </w:pPrChange>
      </w:pPr>
    </w:p>
    <w:p w14:paraId="32906535" w14:textId="77777777" w:rsidR="00951388" w:rsidRDefault="00951388" w:rsidP="00951388">
      <w:pPr>
        <w:spacing w:after="0"/>
        <w:jc w:val="both"/>
        <w:rPr>
          <w:ins w:id="860" w:author="aymeric hermann" w:date="2023-01-25T14:26:00Z"/>
          <w:rFonts w:ascii="Arial" w:hAnsi="Arial" w:cs="Arial"/>
          <w:sz w:val="20"/>
          <w:szCs w:val="20"/>
        </w:rPr>
      </w:pPr>
    </w:p>
    <w:p w14:paraId="6D96870C" w14:textId="3677F21F" w:rsidR="00F44CEF" w:rsidRPr="00850AFF" w:rsidRDefault="00A72308" w:rsidP="00951388">
      <w:pPr>
        <w:spacing w:after="0"/>
        <w:jc w:val="both"/>
        <w:rPr>
          <w:ins w:id="861" w:author="aymeric hermann" w:date="2023-01-24T23:11:00Z"/>
          <w:rFonts w:ascii="Arial" w:hAnsi="Arial" w:cs="Arial"/>
          <w:sz w:val="20"/>
          <w:szCs w:val="20"/>
          <w:rPrChange w:id="862" w:author="aymeric hermann" w:date="2023-01-24T23:37:00Z">
            <w:rPr>
              <w:ins w:id="863" w:author="aymeric hermann" w:date="2023-01-24T23:11:00Z"/>
            </w:rPr>
          </w:rPrChange>
        </w:rPr>
        <w:pPrChange w:id="864" w:author="aymeric hermann" w:date="2023-01-25T14:21:00Z">
          <w:pPr>
            <w:pStyle w:val="ListParagraph"/>
            <w:spacing w:after="0"/>
            <w:ind w:left="284"/>
            <w:jc w:val="both"/>
          </w:pPr>
        </w:pPrChange>
      </w:pPr>
      <w:ins w:id="865" w:author="aymeric hermann" w:date="2023-01-24T23:11:00Z">
        <w:r w:rsidRPr="00850AFF">
          <w:rPr>
            <w:rFonts w:ascii="Arial" w:hAnsi="Arial" w:cs="Arial"/>
            <w:noProof/>
            <w:rPrChange w:id="866" w:author="aymeric hermann" w:date="2023-01-24T23:37:00Z">
              <w:rPr>
                <w:noProof/>
              </w:rPr>
            </w:rPrChange>
          </w:rPr>
          <w:drawing>
            <wp:anchor distT="0" distB="0" distL="114300" distR="114300" simplePos="0" relativeHeight="251660288" behindDoc="1" locked="0" layoutInCell="1" allowOverlap="1" wp14:anchorId="20E48177" wp14:editId="0909709B">
              <wp:simplePos x="0" y="0"/>
              <wp:positionH relativeFrom="column">
                <wp:posOffset>957</wp:posOffset>
              </wp:positionH>
              <wp:positionV relativeFrom="paragraph">
                <wp:posOffset>172085</wp:posOffset>
              </wp:positionV>
              <wp:extent cx="1216025" cy="677545"/>
              <wp:effectExtent l="0" t="0" r="3175" b="0"/>
              <wp:wrapTight wrapText="bothSides">
                <wp:wrapPolygon edited="0">
                  <wp:start x="0" y="0"/>
                  <wp:lineTo x="0" y="21053"/>
                  <wp:lineTo x="21431" y="21053"/>
                  <wp:lineTo x="21431" y="0"/>
                  <wp:lineTo x="0" y="0"/>
                </wp:wrapPolygon>
              </wp:wrapTight>
              <wp:docPr id="3" name="Picture 3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>
                        <a:hlinkClick r:id="rId14"/>
                      </pic:cNvPr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6025" cy="677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0186F601" w14:textId="5C2D9B7F" w:rsidR="00EE5D56" w:rsidRDefault="00EE5D56" w:rsidP="00951388">
      <w:pPr>
        <w:pStyle w:val="ListParagraph"/>
        <w:spacing w:after="0"/>
        <w:ind w:left="2127"/>
        <w:jc w:val="both"/>
        <w:rPr>
          <w:ins w:id="867" w:author="aymeric hermann" w:date="2023-01-24T23:40:00Z"/>
          <w:rFonts w:ascii="Arial" w:hAnsi="Arial" w:cs="Arial"/>
          <w:sz w:val="20"/>
          <w:szCs w:val="20"/>
        </w:rPr>
        <w:pPrChange w:id="868" w:author="aymeric hermann" w:date="2023-01-25T14:26:00Z">
          <w:pPr>
            <w:pStyle w:val="ListParagraph"/>
            <w:spacing w:after="0"/>
            <w:ind w:left="2410"/>
            <w:jc w:val="both"/>
          </w:pPr>
        </w:pPrChange>
      </w:pPr>
      <w:r w:rsidRPr="00850AFF">
        <w:rPr>
          <w:rFonts w:ascii="Arial" w:hAnsi="Arial" w:cs="Arial"/>
          <w:sz w:val="20"/>
          <w:szCs w:val="20"/>
          <w:rPrChange w:id="86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Un document pr</w:t>
      </w:r>
      <w:r w:rsidRPr="00850AFF">
        <w:rPr>
          <w:rFonts w:ascii="Arial" w:hAnsi="Arial" w:cs="Arial"/>
          <w:sz w:val="20"/>
          <w:szCs w:val="20"/>
          <w:rPrChange w:id="87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7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sentant la Gestion des donn</w:t>
      </w:r>
      <w:r w:rsidRPr="00850AFF">
        <w:rPr>
          <w:rFonts w:ascii="Arial" w:hAnsi="Arial" w:cs="Arial"/>
          <w:sz w:val="20"/>
          <w:szCs w:val="20"/>
          <w:rPrChange w:id="87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7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es avec R est propos</w:t>
      </w:r>
      <w:r w:rsidRPr="00850AFF">
        <w:rPr>
          <w:rFonts w:ascii="Arial" w:hAnsi="Arial" w:cs="Arial"/>
          <w:sz w:val="20"/>
          <w:szCs w:val="20"/>
          <w:rPrChange w:id="87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7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par Christophe Lalanne et Bruno </w:t>
      </w:r>
      <w:proofErr w:type="spellStart"/>
      <w:r w:rsidRPr="00850AFF">
        <w:rPr>
          <w:rFonts w:ascii="Arial" w:hAnsi="Arial" w:cs="Arial"/>
          <w:sz w:val="20"/>
          <w:szCs w:val="20"/>
          <w:rPrChange w:id="87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Falissard</w:t>
      </w:r>
      <w:proofErr w:type="spellEnd"/>
      <w:r w:rsidRPr="00850AFF">
        <w:rPr>
          <w:rFonts w:ascii="Arial" w:hAnsi="Arial" w:cs="Arial"/>
          <w:sz w:val="20"/>
          <w:szCs w:val="20"/>
          <w:rPrChange w:id="87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. Il y est notamment expliqu</w:t>
      </w:r>
      <w:r w:rsidRPr="00850AFF">
        <w:rPr>
          <w:rFonts w:ascii="Arial" w:hAnsi="Arial" w:cs="Arial"/>
          <w:sz w:val="20"/>
          <w:szCs w:val="20"/>
          <w:rPrChange w:id="87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7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sous quelle forme apparaissent les donn</w:t>
      </w:r>
      <w:r w:rsidRPr="00850AFF">
        <w:rPr>
          <w:rFonts w:ascii="Arial" w:hAnsi="Arial" w:cs="Arial"/>
          <w:sz w:val="20"/>
          <w:szCs w:val="20"/>
          <w:rPrChange w:id="88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88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par rapport </w:t>
      </w:r>
      <w:r w:rsidRPr="00850AFF">
        <w:rPr>
          <w:rFonts w:ascii="Arial" w:hAnsi="Arial" w:cs="Arial"/>
          <w:sz w:val="20"/>
          <w:szCs w:val="20"/>
          <w:rPrChange w:id="882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Pr="00850AFF">
        <w:rPr>
          <w:rFonts w:ascii="Arial" w:hAnsi="Arial" w:cs="Arial"/>
          <w:sz w:val="20"/>
          <w:szCs w:val="20"/>
          <w:rPrChange w:id="88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proofErr w:type="spellStart"/>
      <w:r w:rsidRPr="00850AFF">
        <w:rPr>
          <w:rFonts w:ascii="Arial" w:hAnsi="Arial" w:cs="Arial"/>
          <w:sz w:val="20"/>
          <w:szCs w:val="20"/>
          <w:rPrChange w:id="88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excel</w:t>
      </w:r>
      <w:proofErr w:type="spellEnd"/>
      <w:r w:rsidRPr="00850AFF">
        <w:rPr>
          <w:rFonts w:ascii="Arial" w:hAnsi="Arial" w:cs="Arial"/>
          <w:sz w:val="20"/>
          <w:szCs w:val="20"/>
          <w:rPrChange w:id="88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(concept de data frame) et comment les importer pour travailler dans </w:t>
      </w:r>
      <w:proofErr w:type="spellStart"/>
      <w:r w:rsidRPr="00850AFF">
        <w:rPr>
          <w:rFonts w:ascii="Arial" w:hAnsi="Arial" w:cs="Arial"/>
          <w:sz w:val="20"/>
          <w:szCs w:val="20"/>
          <w:rPrChange w:id="88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Rstudio</w:t>
      </w:r>
      <w:proofErr w:type="spellEnd"/>
      <w:r w:rsidRPr="00850AFF">
        <w:rPr>
          <w:rFonts w:ascii="Arial" w:hAnsi="Arial" w:cs="Arial"/>
          <w:sz w:val="20"/>
          <w:szCs w:val="20"/>
          <w:rPrChange w:id="88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.</w:t>
      </w:r>
    </w:p>
    <w:p w14:paraId="5CB33013" w14:textId="693B2DAE" w:rsidR="00D80705" w:rsidRDefault="00951388" w:rsidP="00951388">
      <w:pPr>
        <w:pStyle w:val="ListParagraph"/>
        <w:spacing w:after="0"/>
        <w:ind w:left="2127"/>
        <w:jc w:val="both"/>
        <w:rPr>
          <w:ins w:id="888" w:author="aymeric hermann" w:date="2023-01-24T23:40:00Z"/>
          <w:rFonts w:ascii="Arial" w:hAnsi="Arial" w:cs="Arial"/>
          <w:sz w:val="20"/>
          <w:szCs w:val="20"/>
        </w:rPr>
        <w:pPrChange w:id="889" w:author="aymeric hermann" w:date="2023-01-25T14:26:00Z">
          <w:pPr>
            <w:pStyle w:val="ListParagraph"/>
            <w:spacing w:after="0"/>
            <w:ind w:left="2410"/>
            <w:jc w:val="both"/>
          </w:pPr>
        </w:pPrChange>
      </w:pPr>
      <w:ins w:id="890" w:author="aymeric hermann" w:date="2023-01-25T14:25:00Z">
        <w:r>
          <w:fldChar w:fldCharType="begin"/>
        </w:r>
        <w:r>
          <w:instrText xml:space="preserve"> INCLUDEPICTURE "https://media.istockphoto.com/id/911552050/vector/external-link-icon.jpg?s=612x612&amp;w=0&amp;k=20&amp;c=Zbw9yqYs5R-DZgUBBK3Pi7l8cNG0Kkb62edqRNUUFDg="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1E546DD7" wp14:editId="375131EE">
              <wp:extent cx="259492" cy="259492"/>
              <wp:effectExtent l="0" t="0" r="0" b="0"/>
              <wp:docPr id="8" name="Picture 8" descr="External Link Icon Stock Illustration - Download Image Now - Hyperlink, Icon,  Link - Chain Part - iStock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External Link Icon Stock Illustration - Download Image Now - Hyperlink, Icon,  Link - Chain Part - iStock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654" cy="28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</w:p>
    <w:p w14:paraId="2AE79C7A" w14:textId="1211DB4B" w:rsidR="00D80705" w:rsidRDefault="00D80705" w:rsidP="00951388">
      <w:pPr>
        <w:pStyle w:val="ListParagraph"/>
        <w:spacing w:after="0"/>
        <w:ind w:left="2410"/>
        <w:jc w:val="both"/>
        <w:rPr>
          <w:ins w:id="891" w:author="aymeric hermann" w:date="2023-01-25T14:26:00Z"/>
          <w:rFonts w:ascii="Arial" w:hAnsi="Arial" w:cs="Arial"/>
          <w:sz w:val="20"/>
          <w:szCs w:val="20"/>
        </w:rPr>
      </w:pPr>
    </w:p>
    <w:p w14:paraId="5216923A" w14:textId="77777777" w:rsidR="00951388" w:rsidRPr="00850AFF" w:rsidRDefault="00951388" w:rsidP="00951388">
      <w:pPr>
        <w:pStyle w:val="ListParagraph"/>
        <w:spacing w:after="0"/>
        <w:ind w:left="2410"/>
        <w:jc w:val="both"/>
        <w:rPr>
          <w:rFonts w:ascii="Arial" w:hAnsi="Arial" w:cs="Arial"/>
          <w:sz w:val="20"/>
          <w:szCs w:val="20"/>
          <w:rPrChange w:id="89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pPrChange w:id="893" w:author="aymeric hermann" w:date="2023-01-25T14:21:00Z">
          <w:pPr>
            <w:pStyle w:val="ListParagraph"/>
            <w:numPr>
              <w:numId w:val="3"/>
            </w:numPr>
            <w:ind w:left="564" w:hanging="360"/>
            <w:jc w:val="both"/>
          </w:pPr>
        </w:pPrChange>
      </w:pPr>
    </w:p>
    <w:p w14:paraId="3198300C" w14:textId="1B5C2698" w:rsidR="00EE5D56" w:rsidRPr="00850AFF" w:rsidRDefault="00000000" w:rsidP="00951388">
      <w:pPr>
        <w:spacing w:after="0"/>
        <w:jc w:val="both"/>
        <w:rPr>
          <w:ins w:id="894" w:author="aymeric hermann" w:date="2023-01-24T23:15:00Z"/>
          <w:rFonts w:ascii="Arial" w:hAnsi="Arial" w:cs="Arial"/>
          <w:sz w:val="20"/>
          <w:szCs w:val="20"/>
          <w:rPrChange w:id="895" w:author="aymeric hermann" w:date="2023-01-24T23:37:00Z">
            <w:rPr>
              <w:ins w:id="896" w:author="aymeric hermann" w:date="2023-01-24T23:15:00Z"/>
              <w:rFonts w:ascii="Times New Roman" w:hAnsi="Times New Roman" w:cs="Times New Roman"/>
              <w:sz w:val="20"/>
              <w:szCs w:val="20"/>
            </w:rPr>
          </w:rPrChange>
        </w:rPr>
      </w:pPr>
      <w:del w:id="897" w:author="aymeric hermann" w:date="2023-01-24T23:11:00Z">
        <w:r w:rsidRPr="00850AFF" w:rsidDel="00F44CEF">
          <w:rPr>
            <w:rFonts w:ascii="Arial" w:hAnsi="Arial" w:cs="Arial"/>
            <w:sz w:val="20"/>
            <w:szCs w:val="20"/>
            <w:rPrChange w:id="898" w:author="aymeric hermann" w:date="2023-01-24T23:37:00Z">
              <w:rPr/>
            </w:rPrChange>
          </w:rPr>
          <w:fldChar w:fldCharType="begin"/>
        </w:r>
        <w:r w:rsidRPr="00850AFF" w:rsidDel="00F44CEF">
          <w:rPr>
            <w:rFonts w:ascii="Arial" w:hAnsi="Arial" w:cs="Arial"/>
            <w:sz w:val="20"/>
            <w:szCs w:val="20"/>
            <w:rPrChange w:id="89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"https://lms.fun-mooc.fr/c4x/UPSUD/42001S02/asset/data-management.html"</w:delInstrText>
        </w:r>
        <w:r w:rsidRPr="00951388" w:rsidDel="00F44CEF">
          <w:rPr>
            <w:rFonts w:ascii="Arial" w:hAnsi="Arial" w:cs="Arial"/>
            <w:sz w:val="20"/>
            <w:szCs w:val="20"/>
          </w:rPr>
        </w:r>
        <w:r w:rsidRPr="00850AFF" w:rsidDel="00F44CEF">
          <w:rPr>
            <w:rFonts w:ascii="Arial" w:hAnsi="Arial" w:cs="Arial"/>
            <w:sz w:val="20"/>
            <w:szCs w:val="20"/>
            <w:rPrChange w:id="900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EE5D56" w:rsidRPr="00850AFF" w:rsidDel="00F44CEF">
          <w:rPr>
            <w:rStyle w:val="Hyperlink"/>
            <w:rFonts w:ascii="Arial" w:hAnsi="Arial" w:cs="Arial"/>
            <w:sz w:val="20"/>
            <w:szCs w:val="20"/>
            <w:rPrChange w:id="901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https://lms.fun-mooc.fr/c4x/UPSUD/42001S02/asset/data-management.html</w:delText>
        </w:r>
        <w:r w:rsidRPr="00850AFF" w:rsidDel="00F44CEF">
          <w:rPr>
            <w:rStyle w:val="Hyperlink"/>
            <w:rFonts w:ascii="Arial" w:hAnsi="Arial" w:cs="Arial"/>
            <w:sz w:val="20"/>
            <w:szCs w:val="20"/>
            <w:rPrChange w:id="902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EE5D56" w:rsidRPr="00850AFF" w:rsidDel="00F44CEF">
          <w:rPr>
            <w:rFonts w:ascii="Arial" w:hAnsi="Arial" w:cs="Arial"/>
            <w:sz w:val="20"/>
            <w:szCs w:val="20"/>
            <w:rPrChange w:id="90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4CD675FE" w14:textId="3224C18E" w:rsidR="00F44CEF" w:rsidRPr="00850AFF" w:rsidDel="00F44CEF" w:rsidRDefault="00F44CEF" w:rsidP="00951388">
      <w:pPr>
        <w:spacing w:after="0"/>
        <w:ind w:left="2127"/>
        <w:jc w:val="both"/>
        <w:rPr>
          <w:del w:id="904" w:author="aymeric hermann" w:date="2023-01-24T23:15:00Z"/>
          <w:rFonts w:ascii="Arial" w:hAnsi="Arial" w:cs="Arial"/>
          <w:sz w:val="20"/>
          <w:szCs w:val="20"/>
          <w:rPrChange w:id="905" w:author="aymeric hermann" w:date="2023-01-24T23:37:00Z">
            <w:rPr>
              <w:del w:id="906" w:author="aymeric hermann" w:date="2023-01-24T23:15:00Z"/>
              <w:rFonts w:ascii="Century Gothic" w:hAnsi="Century Gothic" w:cs="Al Tarikh"/>
              <w:sz w:val="18"/>
              <w:szCs w:val="18"/>
            </w:rPr>
          </w:rPrChange>
        </w:rPr>
        <w:pPrChange w:id="907" w:author="aymeric hermann" w:date="2023-01-25T14:26:00Z">
          <w:pPr>
            <w:jc w:val="both"/>
          </w:pPr>
        </w:pPrChange>
      </w:pPr>
      <w:ins w:id="908" w:author="aymeric hermann" w:date="2023-01-24T23:13:00Z">
        <w:r w:rsidRPr="00850AFF">
          <w:rPr>
            <w:rFonts w:ascii="Arial" w:hAnsi="Arial" w:cs="Arial"/>
            <w:noProof/>
            <w:sz w:val="20"/>
            <w:szCs w:val="20"/>
            <w:rPrChange w:id="909" w:author="aymeric hermann" w:date="2023-01-24T23:37:00Z">
              <w:rPr>
                <w:rFonts w:ascii="Times New Roman" w:hAnsi="Times New Roman" w:cs="Times New Roman"/>
                <w:noProof/>
                <w:sz w:val="20"/>
                <w:szCs w:val="20"/>
              </w:rPr>
            </w:rPrChange>
          </w:rPr>
          <w:drawing>
            <wp:anchor distT="0" distB="0" distL="114300" distR="114300" simplePos="0" relativeHeight="251661312" behindDoc="1" locked="0" layoutInCell="1" allowOverlap="1" wp14:anchorId="31E15E9A" wp14:editId="048B9243">
              <wp:simplePos x="0" y="0"/>
              <wp:positionH relativeFrom="column">
                <wp:posOffset>0</wp:posOffset>
              </wp:positionH>
              <wp:positionV relativeFrom="paragraph">
                <wp:posOffset>38472</wp:posOffset>
              </wp:positionV>
              <wp:extent cx="1173480" cy="750241"/>
              <wp:effectExtent l="0" t="0" r="0" b="0"/>
              <wp:wrapTight wrapText="bothSides">
                <wp:wrapPolygon edited="0">
                  <wp:start x="0" y="0"/>
                  <wp:lineTo x="0" y="21216"/>
                  <wp:lineTo x="21273" y="21216"/>
                  <wp:lineTo x="21273" y="0"/>
                  <wp:lineTo x="0" y="0"/>
                </wp:wrapPolygon>
              </wp:wrapTight>
              <wp:docPr id="4" name="Picture 4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>
                        <a:hlinkClick r:id="rId16"/>
                      </pic:cNvPr>
                      <pic:cNvPicPr/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73480" cy="7502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3678123B" w14:textId="6537B4E7" w:rsidR="0073701E" w:rsidRPr="00850AFF" w:rsidDel="004D1E66" w:rsidRDefault="004D1E66" w:rsidP="00951388">
      <w:pPr>
        <w:spacing w:after="0"/>
        <w:ind w:left="2127"/>
        <w:rPr>
          <w:del w:id="910" w:author="aymeric hermann" w:date="2023-01-24T23:03:00Z"/>
          <w:rFonts w:ascii="Arial" w:hAnsi="Arial" w:cs="Arial"/>
          <w:sz w:val="20"/>
          <w:szCs w:val="20"/>
          <w:rPrChange w:id="911" w:author="aymeric hermann" w:date="2023-01-24T23:37:00Z">
            <w:rPr>
              <w:del w:id="912" w:author="aymeric hermann" w:date="2023-01-24T23:03:00Z"/>
              <w:rFonts w:ascii="Century Gothic" w:hAnsi="Century Gothic" w:cs="Al Tarikh"/>
              <w:sz w:val="18"/>
              <w:szCs w:val="18"/>
            </w:rPr>
          </w:rPrChange>
        </w:rPr>
        <w:pPrChange w:id="913" w:author="aymeric hermann" w:date="2023-01-25T14:26:00Z">
          <w:pPr>
            <w:pStyle w:val="ListParagraph"/>
            <w:numPr>
              <w:numId w:val="3"/>
            </w:numPr>
            <w:ind w:left="564" w:hanging="360"/>
            <w:jc w:val="both"/>
          </w:pPr>
        </w:pPrChange>
      </w:pPr>
      <w:ins w:id="914" w:author="aymeric hermann" w:date="2023-01-24T23:03:00Z">
        <w:r w:rsidRPr="00850AFF">
          <w:rPr>
            <w:rFonts w:ascii="Arial" w:hAnsi="Arial" w:cs="Arial"/>
            <w:sz w:val="20"/>
            <w:szCs w:val="20"/>
            <w:rPrChange w:id="915" w:author="aymeric hermann" w:date="2023-01-24T23:37:00Z">
              <w:rPr/>
            </w:rPrChange>
          </w:rPr>
          <w:fldChar w:fldCharType="begin"/>
        </w:r>
      </w:ins>
      <w:ins w:id="916" w:author="aymeric hermann" w:date="2023-01-24T23:06:00Z">
        <w:r w:rsidRPr="00850AFF">
          <w:rPr>
            <w:rFonts w:ascii="Arial" w:hAnsi="Arial" w:cs="Arial"/>
            <w:sz w:val="20"/>
            <w:szCs w:val="20"/>
            <w:rPrChange w:id="917" w:author="aymeric hermann" w:date="2023-01-24T23:37:00Z">
              <w:rPr/>
            </w:rPrChange>
          </w:rPr>
          <w:instrText>HYPERLINK "http://faculty.washington.edu/bmarwick/"</w:instrText>
        </w:r>
      </w:ins>
      <w:ins w:id="918" w:author="aymeric hermann" w:date="2023-01-24T23:03:00Z">
        <w:r w:rsidRPr="00951388">
          <w:rPr>
            <w:rFonts w:ascii="Arial" w:hAnsi="Arial" w:cs="Arial"/>
            <w:sz w:val="20"/>
            <w:szCs w:val="20"/>
          </w:rPr>
        </w:r>
        <w:r w:rsidRPr="00850AFF">
          <w:rPr>
            <w:rFonts w:ascii="Arial" w:hAnsi="Arial" w:cs="Arial"/>
            <w:sz w:val="20"/>
            <w:szCs w:val="20"/>
            <w:rPrChange w:id="919" w:author="aymeric hermann" w:date="2023-01-24T23:37:00Z">
              <w:rPr/>
            </w:rPrChange>
          </w:rPr>
          <w:fldChar w:fldCharType="separate"/>
        </w:r>
        <w:r w:rsidR="0073701E" w:rsidRPr="00850AFF">
          <w:rPr>
            <w:rStyle w:val="Hyperlink"/>
            <w:rFonts w:ascii="Arial" w:hAnsi="Arial" w:cs="Arial"/>
            <w:sz w:val="20"/>
            <w:szCs w:val="20"/>
            <w:rPrChange w:id="92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Ben Marwick</w:t>
        </w:r>
        <w:r w:rsidRPr="00850AFF">
          <w:rPr>
            <w:rFonts w:ascii="Arial" w:hAnsi="Arial" w:cs="Arial"/>
            <w:sz w:val="20"/>
            <w:szCs w:val="20"/>
            <w:rPrChange w:id="921" w:author="aymeric hermann" w:date="2023-01-24T23:37:00Z">
              <w:rPr/>
            </w:rPrChange>
          </w:rPr>
          <w:fldChar w:fldCharType="end"/>
        </w:r>
      </w:ins>
      <w:r w:rsidR="0073701E" w:rsidRPr="00850AFF">
        <w:rPr>
          <w:rFonts w:ascii="Arial" w:hAnsi="Arial" w:cs="Arial"/>
          <w:sz w:val="20"/>
          <w:szCs w:val="20"/>
          <w:rPrChange w:id="92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est professeur </w:t>
      </w:r>
      <w:r w:rsidR="0073701E" w:rsidRPr="00850AFF">
        <w:rPr>
          <w:rFonts w:ascii="Arial" w:hAnsi="Arial" w:cs="Arial"/>
          <w:sz w:val="20"/>
          <w:szCs w:val="20"/>
          <w:rPrChange w:id="92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73701E" w:rsidRPr="00850AFF">
        <w:rPr>
          <w:rFonts w:ascii="Arial" w:hAnsi="Arial" w:cs="Arial"/>
          <w:sz w:val="20"/>
          <w:szCs w:val="20"/>
          <w:rPrChange w:id="92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l'Universit</w:t>
      </w:r>
      <w:r w:rsidR="0073701E" w:rsidRPr="00850AFF">
        <w:rPr>
          <w:rFonts w:ascii="Arial" w:hAnsi="Arial" w:cs="Arial"/>
          <w:sz w:val="20"/>
          <w:szCs w:val="20"/>
          <w:rPrChange w:id="925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2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 Washington et est l'un des arch</w:t>
      </w:r>
      <w:r w:rsidR="0073701E" w:rsidRPr="00850AFF">
        <w:rPr>
          <w:rFonts w:ascii="Arial" w:hAnsi="Arial" w:cs="Arial"/>
          <w:sz w:val="20"/>
          <w:szCs w:val="20"/>
          <w:rPrChange w:id="92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2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ologues les plus actifs dans le d</w:t>
      </w:r>
      <w:r w:rsidR="0073701E" w:rsidRPr="00850AFF">
        <w:rPr>
          <w:rFonts w:ascii="Arial" w:hAnsi="Arial" w:cs="Arial"/>
          <w:sz w:val="20"/>
          <w:szCs w:val="20"/>
          <w:rPrChange w:id="92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3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veloppement de pratiques li</w:t>
      </w:r>
      <w:r w:rsidR="0073701E" w:rsidRPr="00850AFF">
        <w:rPr>
          <w:rFonts w:ascii="Arial" w:hAnsi="Arial" w:cs="Arial"/>
          <w:sz w:val="20"/>
          <w:szCs w:val="20"/>
          <w:rPrChange w:id="93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3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</w:t>
      </w:r>
      <w:r w:rsidR="0073701E" w:rsidRPr="00850AFF">
        <w:rPr>
          <w:rFonts w:ascii="Arial" w:hAnsi="Arial" w:cs="Arial"/>
          <w:sz w:val="20"/>
          <w:szCs w:val="20"/>
          <w:rPrChange w:id="933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73701E" w:rsidRPr="00850AFF">
        <w:rPr>
          <w:rFonts w:ascii="Arial" w:hAnsi="Arial" w:cs="Arial"/>
          <w:sz w:val="20"/>
          <w:szCs w:val="20"/>
          <w:rPrChange w:id="934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proofErr w:type="gramStart"/>
      <w:r w:rsidR="0073701E" w:rsidRPr="00850AFF">
        <w:rPr>
          <w:rFonts w:ascii="Arial" w:hAnsi="Arial" w:cs="Arial"/>
          <w:sz w:val="20"/>
          <w:szCs w:val="20"/>
          <w:rPrChange w:id="93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l' "</w:t>
      </w:r>
      <w:proofErr w:type="gramEnd"/>
      <w:r w:rsidR="0073701E" w:rsidRPr="00850AFF">
        <w:rPr>
          <w:rFonts w:ascii="Arial" w:hAnsi="Arial" w:cs="Arial"/>
          <w:sz w:val="20"/>
          <w:szCs w:val="20"/>
          <w:rPrChange w:id="93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ouverture" des donn</w:t>
      </w:r>
      <w:r w:rsidR="0073701E" w:rsidRPr="00850AFF">
        <w:rPr>
          <w:rFonts w:ascii="Arial" w:hAnsi="Arial" w:cs="Arial"/>
          <w:sz w:val="20"/>
          <w:szCs w:val="20"/>
          <w:rPrChange w:id="937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38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es et </w:t>
      </w:r>
      <w:r w:rsidR="0073701E" w:rsidRPr="00850AFF">
        <w:rPr>
          <w:rFonts w:ascii="Arial" w:hAnsi="Arial" w:cs="Arial"/>
          <w:sz w:val="20"/>
          <w:szCs w:val="20"/>
          <w:rPrChange w:id="939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à</w:t>
      </w:r>
      <w:r w:rsidR="0073701E" w:rsidRPr="00850AFF">
        <w:rPr>
          <w:rFonts w:ascii="Arial" w:hAnsi="Arial" w:cs="Arial"/>
          <w:sz w:val="20"/>
          <w:szCs w:val="20"/>
          <w:rPrChange w:id="940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la reproductibilit</w:t>
      </w:r>
      <w:r w:rsidR="0073701E" w:rsidRPr="00850AFF">
        <w:rPr>
          <w:rFonts w:ascii="Arial" w:hAnsi="Arial" w:cs="Arial"/>
          <w:sz w:val="20"/>
          <w:szCs w:val="20"/>
          <w:rPrChange w:id="941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="0073701E" w:rsidRPr="00850AFF">
        <w:rPr>
          <w:rFonts w:ascii="Arial" w:hAnsi="Arial" w:cs="Arial"/>
          <w:sz w:val="20"/>
          <w:szCs w:val="20"/>
          <w:rPrChange w:id="9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des analyses et codes sources.</w:t>
      </w:r>
      <w:ins w:id="943" w:author="aymeric hermann" w:date="2023-01-24T23:03:00Z">
        <w:r w:rsidRPr="00850AFF">
          <w:rPr>
            <w:rFonts w:ascii="Arial" w:hAnsi="Arial" w:cs="Arial"/>
            <w:sz w:val="20"/>
            <w:szCs w:val="20"/>
            <w:rPrChange w:id="944" w:author="aymeric hermann" w:date="2023-01-24T23:37:00Z">
              <w:rPr/>
            </w:rPrChange>
          </w:rPr>
          <w:t xml:space="preserve"> </w:t>
        </w:r>
      </w:ins>
      <w:ins w:id="945" w:author="aymeric hermann" w:date="2023-01-24T23:14:00Z">
        <w:r w:rsidR="00F44CEF" w:rsidRPr="00850AFF">
          <w:rPr>
            <w:rFonts w:ascii="Arial" w:hAnsi="Arial" w:cs="Arial"/>
            <w:sz w:val="20"/>
            <w:szCs w:val="20"/>
            <w:rPrChange w:id="946" w:author="aymeric hermann" w:date="2023-01-24T23:37:00Z">
              <w:rPr/>
            </w:rPrChange>
          </w:rPr>
          <w:t>A v</w:t>
        </w:r>
      </w:ins>
      <w:ins w:id="947" w:author="aymeric hermann" w:date="2023-01-24T23:03:00Z">
        <w:r w:rsidRPr="00850AFF">
          <w:rPr>
            <w:rFonts w:ascii="Arial" w:hAnsi="Arial" w:cs="Arial"/>
            <w:sz w:val="20"/>
            <w:szCs w:val="20"/>
            <w:rPrChange w:id="948" w:author="aymeric hermann" w:date="2023-01-24T23:37:00Z">
              <w:rPr/>
            </w:rPrChange>
          </w:rPr>
          <w:t xml:space="preserve">oir </w:t>
        </w:r>
      </w:ins>
      <w:ins w:id="949" w:author="aymeric hermann" w:date="2023-01-24T23:14:00Z">
        <w:r w:rsidR="00F44CEF" w:rsidRPr="00850AFF">
          <w:rPr>
            <w:rFonts w:ascii="Arial" w:hAnsi="Arial" w:cs="Arial"/>
            <w:sz w:val="20"/>
            <w:szCs w:val="20"/>
            <w:rPrChange w:id="950" w:author="aymeric hermann" w:date="2023-01-24T23:37:00Z">
              <w:rPr/>
            </w:rPrChange>
          </w:rPr>
          <w:t>notamment ce</w:t>
        </w:r>
      </w:ins>
    </w:p>
    <w:p w14:paraId="3760268E" w14:textId="46ACDB10" w:rsidR="0073701E" w:rsidRPr="00850AFF" w:rsidDel="004D1E66" w:rsidRDefault="0073701E" w:rsidP="00951388">
      <w:pPr>
        <w:spacing w:after="0"/>
        <w:ind w:left="2127"/>
        <w:rPr>
          <w:del w:id="951" w:author="aymeric hermann" w:date="2023-01-24T23:03:00Z"/>
          <w:rFonts w:ascii="Arial" w:hAnsi="Arial" w:cs="Arial"/>
          <w:sz w:val="20"/>
          <w:szCs w:val="20"/>
          <w:rPrChange w:id="952" w:author="aymeric hermann" w:date="2023-01-24T23:37:00Z">
            <w:rPr>
              <w:del w:id="953" w:author="aymeric hermann" w:date="2023-01-24T23:03:00Z"/>
              <w:rFonts w:ascii="Century Gothic" w:hAnsi="Century Gothic" w:cs="Al Tarikh"/>
              <w:sz w:val="18"/>
              <w:szCs w:val="18"/>
            </w:rPr>
          </w:rPrChange>
        </w:rPr>
        <w:pPrChange w:id="954" w:author="aymeric hermann" w:date="2023-01-25T14:26:00Z">
          <w:pPr>
            <w:pStyle w:val="ListParagraph"/>
            <w:ind w:left="564" w:firstLine="144"/>
            <w:jc w:val="both"/>
          </w:pPr>
        </w:pPrChange>
      </w:pPr>
      <w:del w:id="955" w:author="aymeric hermann" w:date="2023-01-24T23:03:00Z">
        <w:r w:rsidRPr="00850AFF" w:rsidDel="004D1E66">
          <w:rPr>
            <w:rFonts w:ascii="Arial" w:hAnsi="Arial" w:cs="Arial"/>
            <w:sz w:val="20"/>
            <w:szCs w:val="20"/>
            <w:rPrChange w:id="956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S</w:delText>
        </w:r>
      </w:del>
      <w:del w:id="957" w:author="aymeric hermann" w:date="2023-01-24T23:04:00Z">
        <w:r w:rsidRPr="00850AFF" w:rsidDel="004D1E66">
          <w:rPr>
            <w:rFonts w:ascii="Arial" w:hAnsi="Arial" w:cs="Arial"/>
            <w:sz w:val="20"/>
            <w:szCs w:val="20"/>
            <w:rPrChange w:id="958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a page</w:delText>
        </w:r>
      </w:del>
      <w:del w:id="959" w:author="aymeric hermann" w:date="2023-01-24T23:03:00Z">
        <w:r w:rsidRPr="00850AFF" w:rsidDel="004D1E66">
          <w:rPr>
            <w:rFonts w:ascii="Arial" w:hAnsi="Arial" w:cs="Arial"/>
            <w:sz w:val="20"/>
            <w:szCs w:val="20"/>
            <w:rPrChange w:id="960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 </w:delText>
        </w:r>
        <w:r w:rsidRPr="00850AFF" w:rsidDel="004D1E66">
          <w:rPr>
            <w:rFonts w:ascii="Arial" w:hAnsi="Arial" w:cs="Arial"/>
            <w:sz w:val="20"/>
            <w:szCs w:val="20"/>
            <w:rPrChange w:id="96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: </w:delText>
        </w:r>
        <w:r w:rsidRPr="00850AFF" w:rsidDel="004D1E66">
          <w:rPr>
            <w:rFonts w:ascii="Arial" w:hAnsi="Arial" w:cs="Arial"/>
            <w:sz w:val="20"/>
            <w:szCs w:val="20"/>
            <w:rPrChange w:id="962" w:author="aymeric hermann" w:date="2023-01-24T23:37:00Z">
              <w:rPr/>
            </w:rPrChange>
          </w:rPr>
          <w:fldChar w:fldCharType="begin"/>
        </w:r>
        <w:r w:rsidRPr="00850AFF" w:rsidDel="004D1E66">
          <w:rPr>
            <w:rFonts w:ascii="Arial" w:hAnsi="Arial" w:cs="Arial"/>
            <w:sz w:val="20"/>
            <w:szCs w:val="20"/>
            <w:rPrChange w:id="96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"https://github.com/benmarwick"</w:delInstrText>
        </w:r>
        <w:r w:rsidRPr="00951388" w:rsidDel="004D1E66">
          <w:rPr>
            <w:rFonts w:ascii="Arial" w:hAnsi="Arial" w:cs="Arial"/>
            <w:sz w:val="20"/>
            <w:szCs w:val="20"/>
          </w:rPr>
        </w:r>
        <w:r w:rsidRPr="00850AFF" w:rsidDel="004D1E66">
          <w:rPr>
            <w:rFonts w:ascii="Arial" w:hAnsi="Arial" w:cs="Arial"/>
            <w:sz w:val="20"/>
            <w:szCs w:val="20"/>
            <w:rPrChange w:id="964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965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https://github.com/benmarwick</w:delText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966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Pr="00850AFF" w:rsidDel="004D1E66">
          <w:rPr>
            <w:rFonts w:ascii="Arial" w:hAnsi="Arial" w:cs="Arial"/>
            <w:sz w:val="20"/>
            <w:szCs w:val="20"/>
            <w:rPrChange w:id="96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7EB3F1E5" w14:textId="5BD96089" w:rsidR="0073701E" w:rsidRPr="00850AFF" w:rsidDel="004D1E66" w:rsidRDefault="00F44CEF" w:rsidP="00951388">
      <w:pPr>
        <w:spacing w:after="0"/>
        <w:ind w:left="2127"/>
        <w:rPr>
          <w:del w:id="968" w:author="aymeric hermann" w:date="2023-01-24T23:04:00Z"/>
          <w:rFonts w:ascii="Arial" w:hAnsi="Arial" w:cs="Arial"/>
          <w:sz w:val="20"/>
          <w:szCs w:val="20"/>
          <w:rPrChange w:id="969" w:author="aymeric hermann" w:date="2023-01-24T23:37:00Z">
            <w:rPr>
              <w:del w:id="970" w:author="aymeric hermann" w:date="2023-01-24T23:04:00Z"/>
              <w:rFonts w:ascii="Century Gothic" w:hAnsi="Century Gothic" w:cs="Al Tarikh"/>
              <w:sz w:val="18"/>
              <w:szCs w:val="18"/>
            </w:rPr>
          </w:rPrChange>
        </w:rPr>
        <w:pPrChange w:id="971" w:author="aymeric hermann" w:date="2023-01-25T14:26:00Z">
          <w:pPr>
            <w:pStyle w:val="ListParagraph"/>
            <w:ind w:left="564" w:firstLine="144"/>
            <w:jc w:val="both"/>
          </w:pPr>
        </w:pPrChange>
      </w:pPr>
      <w:ins w:id="972" w:author="aymeric hermann" w:date="2023-01-24T23:15:00Z">
        <w:r w:rsidRPr="00850AFF">
          <w:rPr>
            <w:rFonts w:ascii="Arial" w:hAnsi="Arial" w:cs="Arial"/>
            <w:sz w:val="20"/>
            <w:szCs w:val="20"/>
            <w:rPrChange w:id="97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</w:t>
        </w:r>
        <w:proofErr w:type="spellStart"/>
        <w:proofErr w:type="gramStart"/>
        <w:r w:rsidRPr="00850AFF">
          <w:rPr>
            <w:rFonts w:ascii="Arial" w:hAnsi="Arial" w:cs="Arial"/>
            <w:sz w:val="20"/>
            <w:szCs w:val="20"/>
            <w:rPrChange w:id="974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powerpoint</w:t>
        </w:r>
        <w:proofErr w:type="spellEnd"/>
        <w:proofErr w:type="gramEnd"/>
        <w:r w:rsidRPr="00850AFF">
          <w:rPr>
            <w:rFonts w:ascii="Arial" w:hAnsi="Arial" w:cs="Arial"/>
            <w:sz w:val="20"/>
            <w:szCs w:val="20"/>
            <w:rPrChange w:id="97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 xml:space="preserve"> introductif</w:t>
        </w:r>
      </w:ins>
      <w:ins w:id="976" w:author="aymeric hermann" w:date="2023-01-24T23:04:00Z">
        <w:r w:rsidR="004D1E66" w:rsidRPr="00850AFF">
          <w:rPr>
            <w:rFonts w:ascii="Arial" w:hAnsi="Arial" w:cs="Arial"/>
            <w:sz w:val="20"/>
            <w:szCs w:val="20"/>
            <w:rPrChange w:id="977" w:author="aymeric hermann" w:date="2023-01-24T23:37:00Z">
              <w:rPr/>
            </w:rPrChange>
          </w:rPr>
          <w:t>, et un</w:t>
        </w:r>
      </w:ins>
      <w:del w:id="978" w:author="aymeric hermann" w:date="2023-01-24T23:04:00Z">
        <w:r w:rsidR="0073701E" w:rsidRPr="00850AFF" w:rsidDel="004D1E66">
          <w:rPr>
            <w:rFonts w:ascii="Arial" w:hAnsi="Arial" w:cs="Arial"/>
            <w:sz w:val="20"/>
            <w:szCs w:val="20"/>
            <w:rPrChange w:id="979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: </w:delText>
        </w:r>
        <w:r w:rsidRPr="00850AFF" w:rsidDel="004D1E66">
          <w:rPr>
            <w:rFonts w:ascii="Arial" w:hAnsi="Arial" w:cs="Arial"/>
            <w:sz w:val="20"/>
            <w:szCs w:val="20"/>
            <w:rPrChange w:id="980" w:author="aymeric hermann" w:date="2023-01-24T23:37:00Z">
              <w:rPr/>
            </w:rPrChange>
          </w:rPr>
          <w:fldChar w:fldCharType="begin"/>
        </w:r>
        <w:r w:rsidRPr="00850AFF" w:rsidDel="004D1E66">
          <w:rPr>
            <w:rFonts w:ascii="Arial" w:hAnsi="Arial" w:cs="Arial"/>
            <w:sz w:val="20"/>
            <w:szCs w:val="20"/>
            <w:rPrChange w:id="98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"https://benmarwick.github.io/tidyverse-for-archaeology/tidyverse-for-archaeology.html" \l "1"</w:delInstrText>
        </w:r>
        <w:r w:rsidRPr="00951388" w:rsidDel="004D1E66">
          <w:rPr>
            <w:rFonts w:ascii="Arial" w:hAnsi="Arial" w:cs="Arial"/>
            <w:sz w:val="20"/>
            <w:szCs w:val="20"/>
          </w:rPr>
        </w:r>
        <w:r w:rsidRPr="00850AFF" w:rsidDel="004D1E66">
          <w:rPr>
            <w:rFonts w:ascii="Arial" w:hAnsi="Arial" w:cs="Arial"/>
            <w:sz w:val="20"/>
            <w:szCs w:val="20"/>
            <w:rPrChange w:id="982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73701E" w:rsidRPr="00850AFF" w:rsidDel="004D1E66">
          <w:rPr>
            <w:rStyle w:val="Hyperlink"/>
            <w:rFonts w:ascii="Arial" w:hAnsi="Arial" w:cs="Arial"/>
            <w:sz w:val="20"/>
            <w:szCs w:val="20"/>
            <w:rPrChange w:id="983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https://benmarwick.github.io/tidyverse-for-archaeology/tidyverse-for-archaeology.html#1</w:delText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984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73701E" w:rsidRPr="00850AFF" w:rsidDel="004D1E66">
          <w:rPr>
            <w:rFonts w:ascii="Arial" w:hAnsi="Arial" w:cs="Arial"/>
            <w:sz w:val="20"/>
            <w:szCs w:val="20"/>
            <w:rPrChange w:id="98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5853D600" w14:textId="62789B2F" w:rsidR="0073701E" w:rsidRPr="00850AFF" w:rsidDel="004D1E66" w:rsidRDefault="0073701E" w:rsidP="00951388">
      <w:pPr>
        <w:spacing w:after="0"/>
        <w:ind w:left="2127"/>
        <w:rPr>
          <w:del w:id="986" w:author="aymeric hermann" w:date="2023-01-24T23:05:00Z"/>
          <w:rFonts w:ascii="Arial" w:hAnsi="Arial" w:cs="Arial"/>
          <w:sz w:val="20"/>
          <w:szCs w:val="20"/>
          <w:rPrChange w:id="987" w:author="aymeric hermann" w:date="2023-01-24T23:37:00Z">
            <w:rPr>
              <w:del w:id="988" w:author="aymeric hermann" w:date="2023-01-24T23:05:00Z"/>
              <w:rFonts w:ascii="Century Gothic" w:hAnsi="Century Gothic" w:cs="Al Tarikh"/>
              <w:sz w:val="18"/>
              <w:szCs w:val="18"/>
            </w:rPr>
          </w:rPrChange>
        </w:rPr>
        <w:pPrChange w:id="989" w:author="aymeric hermann" w:date="2023-01-25T14:26:00Z">
          <w:pPr>
            <w:pStyle w:val="ListParagraph"/>
            <w:ind w:left="564" w:firstLine="144"/>
            <w:jc w:val="both"/>
          </w:pPr>
        </w:pPrChange>
      </w:pPr>
      <w:del w:id="990" w:author="aymeric hermann" w:date="2023-01-24T23:04:00Z">
        <w:r w:rsidRPr="00850AFF" w:rsidDel="004D1E66">
          <w:rPr>
            <w:rFonts w:ascii="Arial" w:hAnsi="Arial" w:cs="Arial"/>
            <w:sz w:val="20"/>
            <w:szCs w:val="20"/>
            <w:rPrChange w:id="99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Un</w:delText>
        </w:r>
      </w:del>
      <w:ins w:id="992" w:author="aymeric hermann" w:date="2023-01-24T23:05:00Z">
        <w:r w:rsidR="004D1E66" w:rsidRPr="00850AFF">
          <w:rPr>
            <w:rFonts w:ascii="Arial" w:hAnsi="Arial" w:cs="Arial"/>
            <w:sz w:val="20"/>
            <w:szCs w:val="20"/>
            <w:rPrChange w:id="993" w:author="aymeric hermann" w:date="2023-01-24T23:37:00Z">
              <w:rPr/>
            </w:rPrChange>
          </w:rPr>
          <w:t>e</w:t>
        </w:r>
      </w:ins>
      <w:del w:id="994" w:author="aymeric hermann" w:date="2023-01-24T23:05:00Z">
        <w:r w:rsidRPr="00850AFF" w:rsidDel="004D1E66">
          <w:rPr>
            <w:rFonts w:ascii="Arial" w:hAnsi="Arial" w:cs="Arial"/>
            <w:sz w:val="20"/>
            <w:szCs w:val="20"/>
            <w:rPrChange w:id="99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>e</w:delText>
        </w:r>
      </w:del>
      <w:r w:rsidRPr="00850AFF">
        <w:rPr>
          <w:rFonts w:ascii="Arial" w:hAnsi="Arial" w:cs="Arial"/>
          <w:sz w:val="20"/>
          <w:szCs w:val="20"/>
          <w:rPrChange w:id="996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</w:t>
      </w:r>
      <w:ins w:id="997" w:author="aymeric hermann" w:date="2023-01-24T23:05:00Z">
        <w:r w:rsidR="004D1E66" w:rsidRPr="00850AFF">
          <w:rPr>
            <w:rFonts w:ascii="Arial" w:hAnsi="Arial" w:cs="Arial"/>
            <w:sz w:val="20"/>
            <w:szCs w:val="20"/>
            <w:rPrChange w:id="998" w:author="aymeric hermann" w:date="2023-01-24T23:37:00Z">
              <w:rPr/>
            </w:rPrChange>
          </w:rPr>
          <w:fldChar w:fldCharType="begin"/>
        </w:r>
        <w:r w:rsidR="004D1E66" w:rsidRPr="00850AFF">
          <w:rPr>
            <w:rFonts w:ascii="Arial" w:hAnsi="Arial" w:cs="Arial"/>
            <w:sz w:val="20"/>
            <w:szCs w:val="20"/>
            <w:rPrChange w:id="999" w:author="aymeric hermann" w:date="2023-01-24T23:37:00Z">
              <w:rPr/>
            </w:rPrChange>
          </w:rPr>
          <w:instrText xml:space="preserve"> HYPERLINK "https://github.com/benmarwick/ctv-archaeology" \l "publications-that-include-r-code" </w:instrText>
        </w:r>
        <w:r w:rsidR="004D1E66" w:rsidRPr="00951388">
          <w:rPr>
            <w:rFonts w:ascii="Arial" w:hAnsi="Arial" w:cs="Arial"/>
            <w:sz w:val="20"/>
            <w:szCs w:val="20"/>
          </w:rPr>
        </w:r>
        <w:r w:rsidR="004D1E66" w:rsidRPr="00850AFF">
          <w:rPr>
            <w:rFonts w:ascii="Arial" w:hAnsi="Arial" w:cs="Arial"/>
            <w:sz w:val="20"/>
            <w:szCs w:val="20"/>
            <w:rPrChange w:id="1000" w:author="aymeric hermann" w:date="2023-01-24T23:37:00Z">
              <w:rPr/>
            </w:rPrChange>
          </w:rPr>
          <w:fldChar w:fldCharType="separate"/>
        </w:r>
        <w:r w:rsidRPr="00850AFF">
          <w:rPr>
            <w:rStyle w:val="Hyperlink"/>
            <w:rFonts w:ascii="Arial" w:hAnsi="Arial" w:cs="Arial"/>
            <w:sz w:val="20"/>
            <w:szCs w:val="20"/>
            <w:rPrChange w:id="100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liste de publications dans le domaine de l</w:t>
        </w:r>
        <w:r w:rsidRPr="00850AFF">
          <w:rPr>
            <w:rStyle w:val="Hyperlink"/>
            <w:rFonts w:ascii="Arial" w:hAnsi="Arial" w:cs="Arial"/>
            <w:sz w:val="20"/>
            <w:szCs w:val="20"/>
            <w:rPrChange w:id="1002" w:author="aymeric hermann" w:date="2023-01-24T23:37:00Z">
              <w:rPr>
                <w:rFonts w:ascii="Century Gothic" w:hAnsi="Century Gothic" w:cs="Times New Roman"/>
                <w:sz w:val="18"/>
                <w:szCs w:val="18"/>
              </w:rPr>
            </w:rPrChange>
          </w:rPr>
          <w:t>’</w:t>
        </w:r>
        <w:r w:rsidRPr="00850AFF">
          <w:rPr>
            <w:rStyle w:val="Hyperlink"/>
            <w:rFonts w:ascii="Arial" w:hAnsi="Arial" w:cs="Arial"/>
            <w:sz w:val="20"/>
            <w:szCs w:val="20"/>
            <w:rPrChange w:id="100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arch</w:t>
        </w:r>
        <w:r w:rsidRPr="00850AFF">
          <w:rPr>
            <w:rStyle w:val="Hyperlink"/>
            <w:rFonts w:ascii="Arial" w:hAnsi="Arial" w:cs="Arial"/>
            <w:sz w:val="20"/>
            <w:szCs w:val="20"/>
            <w:rPrChange w:id="1004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t>é</w:t>
        </w:r>
        <w:r w:rsidRPr="00850AFF">
          <w:rPr>
            <w:rStyle w:val="Hyperlink"/>
            <w:rFonts w:ascii="Arial" w:hAnsi="Arial" w:cs="Arial"/>
            <w:sz w:val="20"/>
            <w:szCs w:val="20"/>
            <w:rPrChange w:id="100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t>ologie qui incluent des scripts R</w:t>
        </w:r>
        <w:r w:rsidR="004D1E66" w:rsidRPr="00850AFF">
          <w:rPr>
            <w:rFonts w:ascii="Arial" w:hAnsi="Arial" w:cs="Arial"/>
            <w:sz w:val="20"/>
            <w:szCs w:val="20"/>
            <w:rPrChange w:id="1006" w:author="aymeric hermann" w:date="2023-01-24T23:37:00Z">
              <w:rPr/>
            </w:rPrChange>
          </w:rPr>
          <w:fldChar w:fldCharType="end"/>
        </w:r>
        <w:r w:rsidR="004D1E66" w:rsidRPr="00850AFF">
          <w:rPr>
            <w:rFonts w:ascii="Arial" w:hAnsi="Arial" w:cs="Arial"/>
            <w:sz w:val="20"/>
            <w:szCs w:val="20"/>
            <w:rPrChange w:id="1007" w:author="aymeric hermann" w:date="2023-01-24T23:37:00Z">
              <w:rPr/>
            </w:rPrChange>
          </w:rPr>
          <w:t>.</w:t>
        </w:r>
      </w:ins>
      <w:del w:id="1008" w:author="aymeric hermann" w:date="2023-01-24T23:05:00Z">
        <w:r w:rsidRPr="00850AFF" w:rsidDel="004D1E66">
          <w:rPr>
            <w:rFonts w:ascii="Arial" w:hAnsi="Arial" w:cs="Arial"/>
            <w:sz w:val="20"/>
            <w:szCs w:val="20"/>
            <w:rPrChange w:id="1009" w:author="aymeric hermann" w:date="2023-01-24T23:37:00Z">
              <w:rPr>
                <w:rFonts w:ascii="Century Gothic" w:hAnsi="Century Gothic" w:cs="Cambria"/>
                <w:sz w:val="18"/>
                <w:szCs w:val="18"/>
              </w:rPr>
            </w:rPrChange>
          </w:rPr>
          <w:delText> </w:delText>
        </w:r>
        <w:r w:rsidRPr="00850AFF" w:rsidDel="004D1E66">
          <w:rPr>
            <w:rFonts w:ascii="Arial" w:hAnsi="Arial" w:cs="Arial"/>
            <w:sz w:val="20"/>
            <w:szCs w:val="20"/>
            <w:rPrChange w:id="1010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: </w:delText>
        </w:r>
      </w:del>
      <w:del w:id="1011" w:author="aymeric hermann" w:date="2023-01-24T23:04:00Z">
        <w:r w:rsidRPr="00850AFF" w:rsidDel="004D1E66">
          <w:rPr>
            <w:rFonts w:ascii="Arial" w:hAnsi="Arial" w:cs="Arial"/>
            <w:sz w:val="20"/>
            <w:szCs w:val="20"/>
            <w:rPrChange w:id="1012" w:author="aymeric hermann" w:date="2023-01-24T23:37:00Z">
              <w:rPr/>
            </w:rPrChange>
          </w:rPr>
          <w:fldChar w:fldCharType="begin"/>
        </w:r>
        <w:r w:rsidRPr="00850AFF" w:rsidDel="004D1E66">
          <w:rPr>
            <w:rFonts w:ascii="Arial" w:hAnsi="Arial" w:cs="Arial"/>
            <w:sz w:val="20"/>
            <w:szCs w:val="20"/>
            <w:rPrChange w:id="1013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"https://github.com/benmarwick/ctv-archaeology" \l "publications-that-include-r-code"</w:delInstrText>
        </w:r>
        <w:r w:rsidRPr="00951388" w:rsidDel="004D1E66">
          <w:rPr>
            <w:rFonts w:ascii="Arial" w:hAnsi="Arial" w:cs="Arial"/>
            <w:sz w:val="20"/>
            <w:szCs w:val="20"/>
          </w:rPr>
        </w:r>
        <w:r w:rsidRPr="00850AFF" w:rsidDel="004D1E66">
          <w:rPr>
            <w:rFonts w:ascii="Arial" w:hAnsi="Arial" w:cs="Arial"/>
            <w:sz w:val="20"/>
            <w:szCs w:val="20"/>
            <w:rPrChange w:id="1014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1015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https://github.com/benmarwick/ctv-archaeology#publications-that-include-r-code</w:delText>
        </w:r>
        <w:r w:rsidRPr="00850AFF" w:rsidDel="004D1E66">
          <w:rPr>
            <w:rStyle w:val="Hyperlink"/>
            <w:rFonts w:ascii="Arial" w:hAnsi="Arial" w:cs="Arial"/>
            <w:sz w:val="20"/>
            <w:szCs w:val="20"/>
            <w:rPrChange w:id="1016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Pr="00850AFF" w:rsidDel="004D1E66">
          <w:rPr>
            <w:rFonts w:ascii="Arial" w:hAnsi="Arial" w:cs="Arial"/>
            <w:sz w:val="20"/>
            <w:szCs w:val="20"/>
            <w:rPrChange w:id="101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2345A8ED" w14:textId="77777777" w:rsidR="0073701E" w:rsidRPr="00850AFF" w:rsidDel="00A72308" w:rsidRDefault="0073701E" w:rsidP="00951388">
      <w:pPr>
        <w:spacing w:after="0"/>
        <w:ind w:left="2127"/>
        <w:rPr>
          <w:del w:id="1018" w:author="aymeric hermann" w:date="2023-01-24T23:32:00Z"/>
          <w:rFonts w:ascii="Arial" w:hAnsi="Arial" w:cs="Arial"/>
          <w:sz w:val="20"/>
          <w:szCs w:val="20"/>
          <w:rPrChange w:id="1019" w:author="aymeric hermann" w:date="2023-01-24T23:37:00Z">
            <w:rPr>
              <w:del w:id="1020" w:author="aymeric hermann" w:date="2023-01-24T23:32:00Z"/>
              <w:rFonts w:ascii="Century Gothic" w:hAnsi="Century Gothic" w:cs="Al Tarikh"/>
              <w:sz w:val="18"/>
              <w:szCs w:val="18"/>
            </w:rPr>
          </w:rPrChange>
        </w:rPr>
        <w:pPrChange w:id="1021" w:author="aymeric hermann" w:date="2023-01-25T14:26:00Z">
          <w:pPr>
            <w:pStyle w:val="ListParagraph"/>
            <w:ind w:left="564" w:firstLine="144"/>
            <w:jc w:val="both"/>
          </w:pPr>
        </w:pPrChange>
      </w:pPr>
    </w:p>
    <w:p w14:paraId="2CD2E979" w14:textId="7EA55454" w:rsidR="00F44CEF" w:rsidRPr="00850AFF" w:rsidRDefault="00F44CEF" w:rsidP="00951388">
      <w:pPr>
        <w:spacing w:after="0"/>
        <w:ind w:left="2127"/>
        <w:jc w:val="both"/>
        <w:rPr>
          <w:ins w:id="1022" w:author="aymeric hermann" w:date="2023-01-24T23:18:00Z"/>
          <w:rFonts w:ascii="Arial" w:hAnsi="Arial" w:cs="Arial"/>
          <w:sz w:val="20"/>
          <w:szCs w:val="20"/>
          <w:rPrChange w:id="1023" w:author="aymeric hermann" w:date="2023-01-24T23:37:00Z">
            <w:rPr>
              <w:ins w:id="1024" w:author="aymeric hermann" w:date="2023-01-24T23:18:00Z"/>
            </w:rPr>
          </w:rPrChange>
        </w:rPr>
        <w:pPrChange w:id="1025" w:author="aymeric hermann" w:date="2023-01-25T14:26:00Z">
          <w:pPr>
            <w:pStyle w:val="ListParagraph"/>
            <w:spacing w:after="0"/>
            <w:ind w:left="2410"/>
            <w:jc w:val="both"/>
          </w:pPr>
        </w:pPrChange>
      </w:pPr>
    </w:p>
    <w:p w14:paraId="78349301" w14:textId="78263648" w:rsidR="00D80705" w:rsidRDefault="00951388" w:rsidP="00951388">
      <w:pPr>
        <w:pStyle w:val="ListParagraph"/>
        <w:spacing w:after="0"/>
        <w:ind w:left="2127"/>
        <w:jc w:val="both"/>
        <w:rPr>
          <w:ins w:id="1026" w:author="aymeric hermann" w:date="2023-01-24T23:40:00Z"/>
          <w:rFonts w:ascii="Arial" w:hAnsi="Arial" w:cs="Arial"/>
          <w:sz w:val="20"/>
          <w:szCs w:val="20"/>
        </w:rPr>
        <w:pPrChange w:id="1027" w:author="aymeric hermann" w:date="2023-01-25T14:26:00Z">
          <w:pPr>
            <w:pStyle w:val="ListParagraph"/>
            <w:spacing w:after="0"/>
            <w:ind w:left="2410"/>
            <w:jc w:val="both"/>
          </w:pPr>
        </w:pPrChange>
      </w:pPr>
      <w:ins w:id="1028" w:author="aymeric hermann" w:date="2023-01-25T14:25:00Z">
        <w:r>
          <w:fldChar w:fldCharType="begin"/>
        </w:r>
        <w:r>
          <w:instrText xml:space="preserve"> INCLUDEPICTURE "https://media.istockphoto.com/id/911552050/vector/external-link-icon.jpg?s=612x612&amp;w=0&amp;k=20&amp;c=Zbw9yqYs5R-DZgUBBK3Pi7l8cNG0Kkb62edqRNUUFDg="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6CFD6B0E" wp14:editId="1C890D3E">
              <wp:extent cx="259492" cy="259492"/>
              <wp:effectExtent l="0" t="0" r="0" b="0"/>
              <wp:docPr id="9" name="Picture 9" descr="External Link Icon Stock Illustration - Download Image Now - Hyperlink, Icon,  Link - Chain Part - iStock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 descr="External Link Icon Stock Illustration - Download Image Now - Hyperlink, Icon,  Link - Chain Part - iStock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654" cy="28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</w:p>
    <w:p w14:paraId="01B6D38D" w14:textId="77777777" w:rsidR="00D80705" w:rsidRDefault="00D80705" w:rsidP="00951388">
      <w:pPr>
        <w:pStyle w:val="ListParagraph"/>
        <w:spacing w:after="0"/>
        <w:ind w:left="2410"/>
        <w:jc w:val="both"/>
        <w:rPr>
          <w:ins w:id="1029" w:author="aymeric hermann" w:date="2023-01-24T23:40:00Z"/>
          <w:rFonts w:ascii="Arial" w:hAnsi="Arial" w:cs="Arial"/>
          <w:sz w:val="20"/>
          <w:szCs w:val="20"/>
        </w:rPr>
      </w:pPr>
    </w:p>
    <w:p w14:paraId="19C718B8" w14:textId="77777777" w:rsidR="00951388" w:rsidRDefault="00951388" w:rsidP="00951388">
      <w:pPr>
        <w:pStyle w:val="ListParagraph"/>
        <w:spacing w:after="0"/>
        <w:ind w:left="2410"/>
        <w:jc w:val="both"/>
        <w:rPr>
          <w:ins w:id="1030" w:author="aymeric hermann" w:date="2023-01-25T14:26:00Z"/>
          <w:rFonts w:ascii="Arial" w:hAnsi="Arial" w:cs="Arial"/>
          <w:sz w:val="20"/>
          <w:szCs w:val="20"/>
        </w:rPr>
      </w:pPr>
    </w:p>
    <w:p w14:paraId="39912D63" w14:textId="7BCD9B2D" w:rsidR="00F44CEF" w:rsidRPr="00850AFF" w:rsidRDefault="00A72308" w:rsidP="00951388">
      <w:pPr>
        <w:pStyle w:val="ListParagraph"/>
        <w:spacing w:after="0"/>
        <w:ind w:left="2410"/>
        <w:jc w:val="both"/>
        <w:rPr>
          <w:ins w:id="1031" w:author="aymeric hermann" w:date="2023-01-24T23:18:00Z"/>
          <w:rFonts w:ascii="Arial" w:hAnsi="Arial" w:cs="Arial"/>
          <w:sz w:val="20"/>
          <w:szCs w:val="20"/>
          <w:rPrChange w:id="1032" w:author="aymeric hermann" w:date="2023-01-24T23:37:00Z">
            <w:rPr>
              <w:ins w:id="1033" w:author="aymeric hermann" w:date="2023-01-24T23:18:00Z"/>
              <w:rFonts w:ascii="Times New Roman" w:hAnsi="Times New Roman" w:cs="Times New Roman"/>
              <w:sz w:val="20"/>
              <w:szCs w:val="20"/>
            </w:rPr>
          </w:rPrChange>
        </w:rPr>
      </w:pPr>
      <w:ins w:id="1034" w:author="aymeric hermann" w:date="2023-01-24T23:17:00Z">
        <w:r w:rsidRPr="00850AFF">
          <w:rPr>
            <w:rFonts w:ascii="Arial" w:hAnsi="Arial" w:cs="Arial"/>
            <w:noProof/>
            <w:rPrChange w:id="1035" w:author="aymeric hermann" w:date="2023-01-24T23:37:00Z">
              <w:rPr>
                <w:noProof/>
              </w:rPr>
            </w:rPrChange>
          </w:rPr>
          <w:drawing>
            <wp:anchor distT="0" distB="0" distL="114300" distR="114300" simplePos="0" relativeHeight="251662336" behindDoc="1" locked="0" layoutInCell="1" allowOverlap="1" wp14:anchorId="5AC81EAD" wp14:editId="0028F940">
              <wp:simplePos x="0" y="0"/>
              <wp:positionH relativeFrom="column">
                <wp:posOffset>0</wp:posOffset>
              </wp:positionH>
              <wp:positionV relativeFrom="paragraph">
                <wp:posOffset>126788</wp:posOffset>
              </wp:positionV>
              <wp:extent cx="1153160" cy="804545"/>
              <wp:effectExtent l="0" t="0" r="2540" b="0"/>
              <wp:wrapTight wrapText="bothSides">
                <wp:wrapPolygon edited="0">
                  <wp:start x="0" y="0"/>
                  <wp:lineTo x="0" y="21140"/>
                  <wp:lineTo x="21410" y="21140"/>
                  <wp:lineTo x="21410" y="0"/>
                  <wp:lineTo x="0" y="0"/>
                </wp:wrapPolygon>
              </wp:wrapTight>
              <wp:docPr id="5" name="Picture 5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>
                        <a:hlinkClick r:id="rId18"/>
                      </pic:cNvPr>
                      <pic:cNvPicPr/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3160" cy="804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4948A0F5" w14:textId="77777777" w:rsidR="00A72308" w:rsidRPr="00850AFF" w:rsidRDefault="00A72308" w:rsidP="00951388">
      <w:pPr>
        <w:pStyle w:val="ListParagraph"/>
        <w:spacing w:after="0"/>
        <w:ind w:left="2410"/>
        <w:jc w:val="both"/>
        <w:rPr>
          <w:ins w:id="1036" w:author="aymeric hermann" w:date="2023-01-24T23:32:00Z"/>
          <w:rFonts w:ascii="Arial" w:hAnsi="Arial" w:cs="Arial"/>
          <w:sz w:val="20"/>
          <w:szCs w:val="20"/>
          <w:rPrChange w:id="1037" w:author="aymeric hermann" w:date="2023-01-24T23:37:00Z">
            <w:rPr>
              <w:ins w:id="1038" w:author="aymeric hermann" w:date="2023-01-24T23:32:00Z"/>
              <w:rFonts w:ascii="Times New Roman" w:hAnsi="Times New Roman" w:cs="Times New Roman"/>
              <w:sz w:val="20"/>
              <w:szCs w:val="20"/>
            </w:rPr>
          </w:rPrChange>
        </w:rPr>
      </w:pPr>
    </w:p>
    <w:p w14:paraId="426E474B" w14:textId="2041D6C3" w:rsidR="0073701E" w:rsidDel="00951388" w:rsidRDefault="0073701E" w:rsidP="00951388">
      <w:pPr>
        <w:pStyle w:val="ListParagraph"/>
        <w:spacing w:after="0"/>
        <w:ind w:left="2127"/>
        <w:jc w:val="both"/>
        <w:rPr>
          <w:del w:id="1039" w:author="aymeric hermann" w:date="2023-01-24T23:18:00Z"/>
          <w:rFonts w:ascii="Arial" w:hAnsi="Arial" w:cs="Arial"/>
          <w:sz w:val="20"/>
          <w:szCs w:val="20"/>
        </w:rPr>
        <w:pPrChange w:id="1040" w:author="aymeric hermann" w:date="2023-01-25T14:26:00Z">
          <w:pPr>
            <w:pStyle w:val="ListParagraph"/>
            <w:spacing w:after="0"/>
            <w:ind w:left="2410"/>
            <w:jc w:val="both"/>
          </w:pPr>
        </w:pPrChange>
      </w:pPr>
      <w:r w:rsidRPr="00850AFF">
        <w:rPr>
          <w:rFonts w:ascii="Arial" w:hAnsi="Arial" w:cs="Arial"/>
          <w:sz w:val="20"/>
          <w:szCs w:val="20"/>
          <w:rPrChange w:id="104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Le groupe </w:t>
      </w:r>
      <w:proofErr w:type="spellStart"/>
      <w:r w:rsidRPr="00850AFF">
        <w:rPr>
          <w:rFonts w:ascii="Arial" w:hAnsi="Arial" w:cs="Arial"/>
          <w:sz w:val="20"/>
          <w:szCs w:val="20"/>
          <w:rPrChange w:id="1042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Rchaeology</w:t>
      </w:r>
      <w:proofErr w:type="spellEnd"/>
      <w:r w:rsidRPr="00850AFF">
        <w:rPr>
          <w:rFonts w:ascii="Arial" w:hAnsi="Arial" w:cs="Arial"/>
          <w:sz w:val="20"/>
          <w:szCs w:val="20"/>
          <w:rPrChange w:id="104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 xml:space="preserve"> est tr</w:t>
      </w:r>
      <w:r w:rsidRPr="00850AFF">
        <w:rPr>
          <w:rFonts w:ascii="Arial" w:hAnsi="Arial" w:cs="Arial"/>
          <w:sz w:val="20"/>
          <w:szCs w:val="20"/>
          <w:rPrChange w:id="1044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è</w:t>
      </w:r>
      <w:r w:rsidRPr="00850AFF">
        <w:rPr>
          <w:rFonts w:ascii="Arial" w:hAnsi="Arial" w:cs="Arial"/>
          <w:sz w:val="20"/>
          <w:szCs w:val="20"/>
          <w:rPrChange w:id="1045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s actif sur Twitter et a une page d</w:t>
      </w:r>
      <w:r w:rsidRPr="00850AFF">
        <w:rPr>
          <w:rFonts w:ascii="Arial" w:hAnsi="Arial" w:cs="Arial"/>
          <w:sz w:val="20"/>
          <w:szCs w:val="20"/>
          <w:rPrChange w:id="1046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047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di</w:t>
      </w:r>
      <w:r w:rsidRPr="00850AFF">
        <w:rPr>
          <w:rFonts w:ascii="Arial" w:hAnsi="Arial" w:cs="Arial"/>
          <w:sz w:val="20"/>
          <w:szCs w:val="20"/>
          <w:rPrChange w:id="1048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049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e aux d</w:t>
      </w:r>
      <w:r w:rsidRPr="00850AFF">
        <w:rPr>
          <w:rFonts w:ascii="Arial" w:hAnsi="Arial" w:cs="Arial"/>
          <w:sz w:val="20"/>
          <w:szCs w:val="20"/>
          <w:rPrChange w:id="1050" w:author="aymeric hermann" w:date="2023-01-24T23:37:00Z">
            <w:rPr>
              <w:rFonts w:ascii="Century Gothic" w:hAnsi="Century Gothic" w:cs="Cambria"/>
              <w:sz w:val="18"/>
              <w:szCs w:val="18"/>
            </w:rPr>
          </w:rPrChange>
        </w:rPr>
        <w:t>é</w:t>
      </w:r>
      <w:r w:rsidRPr="00850AFF">
        <w:rPr>
          <w:rFonts w:ascii="Arial" w:hAnsi="Arial" w:cs="Arial"/>
          <w:sz w:val="20"/>
          <w:szCs w:val="20"/>
          <w:rPrChange w:id="1051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t>butants sur son site internet</w:t>
      </w:r>
      <w:ins w:id="1052" w:author="aymeric hermann" w:date="2023-01-24T23:18:00Z">
        <w:r w:rsidR="00F44CEF" w:rsidRPr="00850AFF">
          <w:rPr>
            <w:rFonts w:ascii="Arial" w:hAnsi="Arial" w:cs="Arial"/>
            <w:sz w:val="20"/>
            <w:szCs w:val="20"/>
            <w:rPrChange w:id="1053" w:author="aymeric hermann" w:date="2023-01-24T23:3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.</w:t>
        </w:r>
      </w:ins>
      <w:del w:id="1054" w:author="aymeric hermann" w:date="2023-01-24T23:18:00Z">
        <w:r w:rsidRPr="00850AFF" w:rsidDel="00F44CEF">
          <w:rPr>
            <w:rFonts w:ascii="Arial" w:hAnsi="Arial" w:cs="Arial"/>
            <w:sz w:val="20"/>
            <w:szCs w:val="20"/>
            <w:rPrChange w:id="1055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p w14:paraId="18D8A885" w14:textId="77777777" w:rsidR="00951388" w:rsidRDefault="00951388" w:rsidP="00951388">
      <w:pPr>
        <w:pStyle w:val="ListParagraph"/>
        <w:spacing w:after="0"/>
        <w:ind w:left="2127"/>
        <w:jc w:val="both"/>
        <w:rPr>
          <w:ins w:id="1056" w:author="aymeric hermann" w:date="2023-01-25T14:25:00Z"/>
          <w:rFonts w:ascii="Arial" w:hAnsi="Arial" w:cs="Arial"/>
          <w:sz w:val="20"/>
          <w:szCs w:val="20"/>
        </w:rPr>
        <w:pPrChange w:id="1057" w:author="aymeric hermann" w:date="2023-01-25T14:26:00Z">
          <w:pPr>
            <w:pStyle w:val="ListParagraph"/>
            <w:spacing w:after="0"/>
            <w:ind w:left="2410"/>
            <w:jc w:val="both"/>
          </w:pPr>
        </w:pPrChange>
      </w:pPr>
    </w:p>
    <w:p w14:paraId="401C40D7" w14:textId="2B36A998" w:rsidR="00951388" w:rsidRPr="00850AFF" w:rsidRDefault="00951388" w:rsidP="00951388">
      <w:pPr>
        <w:pStyle w:val="ListParagraph"/>
        <w:spacing w:after="0"/>
        <w:ind w:left="2127"/>
        <w:jc w:val="both"/>
        <w:rPr>
          <w:ins w:id="1058" w:author="aymeric hermann" w:date="2023-01-25T14:25:00Z"/>
          <w:rFonts w:ascii="Arial" w:hAnsi="Arial" w:cs="Arial"/>
          <w:sz w:val="20"/>
          <w:szCs w:val="20"/>
          <w:rPrChange w:id="1059" w:author="aymeric hermann" w:date="2023-01-24T23:37:00Z">
            <w:rPr>
              <w:ins w:id="1060" w:author="aymeric hermann" w:date="2023-01-25T14:25:00Z"/>
              <w:rFonts w:ascii="Century Gothic" w:hAnsi="Century Gothic" w:cs="Al Tarikh"/>
              <w:sz w:val="18"/>
              <w:szCs w:val="18"/>
            </w:rPr>
          </w:rPrChange>
        </w:rPr>
        <w:pPrChange w:id="1061" w:author="aymeric hermann" w:date="2023-01-25T14:26:00Z">
          <w:pPr>
            <w:pStyle w:val="ListParagraph"/>
            <w:numPr>
              <w:numId w:val="3"/>
            </w:numPr>
            <w:ind w:left="564" w:hanging="360"/>
            <w:jc w:val="both"/>
          </w:pPr>
        </w:pPrChange>
      </w:pPr>
      <w:ins w:id="1062" w:author="aymeric hermann" w:date="2023-01-25T14:25:00Z">
        <w:r>
          <w:fldChar w:fldCharType="begin"/>
        </w:r>
        <w:r>
          <w:instrText xml:space="preserve"> INCLUDEPICTURE "https://media.istockphoto.com/id/911552050/vector/external-link-icon.jpg?s=612x612&amp;w=0&amp;k=20&amp;c=Zbw9yqYs5R-DZgUBBK3Pi7l8cNG0Kkb62edqRNUUFDg="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6B14EFF4" wp14:editId="4766C275">
              <wp:extent cx="259492" cy="259492"/>
              <wp:effectExtent l="0" t="0" r="0" b="0"/>
              <wp:docPr id="10" name="Picture 10" descr="External Link Icon Stock Illustration - Download Image Now - Hyperlink, Icon,  Link - Chain Part - iStock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 descr="External Link Icon Stock Illustration - Download Image Now - Hyperlink, Icon,  Link - Chain Part - iStock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654" cy="28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</w:p>
    <w:p w14:paraId="1BB1CEC2" w14:textId="3A705E27" w:rsidR="0073701E" w:rsidRPr="00850AFF" w:rsidRDefault="00000000" w:rsidP="00951388">
      <w:pPr>
        <w:pStyle w:val="ListParagraph"/>
        <w:spacing w:after="0"/>
        <w:ind w:left="2410"/>
        <w:jc w:val="both"/>
        <w:rPr>
          <w:rFonts w:ascii="Arial" w:hAnsi="Arial" w:cs="Arial"/>
          <w:sz w:val="20"/>
          <w:szCs w:val="20"/>
          <w:rPrChange w:id="1063" w:author="aymeric hermann" w:date="2023-01-24T23:37:00Z">
            <w:rPr>
              <w:rFonts w:ascii="Century Gothic" w:hAnsi="Century Gothic" w:cs="Al Tarikh"/>
              <w:sz w:val="18"/>
              <w:szCs w:val="18"/>
            </w:rPr>
          </w:rPrChange>
        </w:rPr>
        <w:pPrChange w:id="1064" w:author="aymeric hermann" w:date="2023-01-25T14:21:00Z">
          <w:pPr>
            <w:ind w:left="204"/>
            <w:jc w:val="both"/>
          </w:pPr>
        </w:pPrChange>
      </w:pPr>
      <w:del w:id="1065" w:author="aymeric hermann" w:date="2023-01-24T23:18:00Z">
        <w:r w:rsidRPr="00850AFF" w:rsidDel="00F44CEF">
          <w:rPr>
            <w:rFonts w:ascii="Arial" w:hAnsi="Arial" w:cs="Arial"/>
            <w:sz w:val="20"/>
            <w:szCs w:val="20"/>
            <w:rPrChange w:id="1066" w:author="aymeric hermann" w:date="2023-01-24T23:37:00Z">
              <w:rPr/>
            </w:rPrChange>
          </w:rPr>
          <w:fldChar w:fldCharType="begin"/>
        </w:r>
        <w:r w:rsidRPr="00850AFF" w:rsidDel="00F44CEF">
          <w:rPr>
            <w:rFonts w:ascii="Arial" w:hAnsi="Arial" w:cs="Arial"/>
            <w:sz w:val="20"/>
            <w:szCs w:val="20"/>
            <w:rPrChange w:id="1067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InstrText>HYPERLINK "https://rchaeology.github.io/resources/beginners/"</w:delInstrText>
        </w:r>
        <w:r w:rsidRPr="00951388" w:rsidDel="00F44CEF">
          <w:rPr>
            <w:rFonts w:ascii="Arial" w:hAnsi="Arial" w:cs="Arial"/>
            <w:sz w:val="20"/>
            <w:szCs w:val="20"/>
          </w:rPr>
        </w:r>
        <w:r w:rsidRPr="00850AFF" w:rsidDel="00F44CEF">
          <w:rPr>
            <w:rFonts w:ascii="Arial" w:hAnsi="Arial" w:cs="Arial"/>
            <w:sz w:val="20"/>
            <w:szCs w:val="20"/>
            <w:rPrChange w:id="1068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separate"/>
        </w:r>
        <w:r w:rsidR="0073701E" w:rsidRPr="00850AFF" w:rsidDel="00F44CEF">
          <w:rPr>
            <w:rStyle w:val="Hyperlink"/>
            <w:rFonts w:ascii="Arial" w:hAnsi="Arial" w:cs="Arial"/>
            <w:sz w:val="20"/>
            <w:szCs w:val="20"/>
            <w:rPrChange w:id="1069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delText>https://rchaeology.github.io/resources/beginners/</w:delText>
        </w:r>
        <w:r w:rsidRPr="00850AFF" w:rsidDel="00F44CEF">
          <w:rPr>
            <w:rStyle w:val="Hyperlink"/>
            <w:rFonts w:ascii="Arial" w:hAnsi="Arial" w:cs="Arial"/>
            <w:sz w:val="20"/>
            <w:szCs w:val="20"/>
            <w:rPrChange w:id="1070" w:author="aymeric hermann" w:date="2023-01-24T23:37:00Z">
              <w:rPr>
                <w:rStyle w:val="Hyperlink"/>
                <w:rFonts w:ascii="Century Gothic" w:hAnsi="Century Gothic" w:cs="Al Tarikh"/>
                <w:sz w:val="18"/>
                <w:szCs w:val="18"/>
              </w:rPr>
            </w:rPrChange>
          </w:rPr>
          <w:fldChar w:fldCharType="end"/>
        </w:r>
        <w:r w:rsidR="0073701E" w:rsidRPr="00850AFF" w:rsidDel="00F44CEF">
          <w:rPr>
            <w:rFonts w:ascii="Arial" w:hAnsi="Arial" w:cs="Arial"/>
            <w:sz w:val="20"/>
            <w:szCs w:val="20"/>
            <w:rPrChange w:id="1071" w:author="aymeric hermann" w:date="2023-01-24T23:37:00Z">
              <w:rPr>
                <w:rFonts w:ascii="Century Gothic" w:hAnsi="Century Gothic" w:cs="Al Tarikh"/>
                <w:sz w:val="18"/>
                <w:szCs w:val="18"/>
              </w:rPr>
            </w:rPrChange>
          </w:rPr>
          <w:delText xml:space="preserve"> </w:delText>
        </w:r>
      </w:del>
    </w:p>
    <w:sectPr w:rsidR="0073701E" w:rsidRPr="00850AFF" w:rsidSect="00F778E7">
      <w:pgSz w:w="11906" w:h="16838"/>
      <w:pgMar w:top="829" w:right="1417" w:bottom="774" w:left="1417" w:header="708" w:footer="708" w:gutter="0"/>
      <w:cols w:space="708"/>
      <w:docGrid w:linePitch="360"/>
      <w:sectPrChange w:id="1072" w:author="aymeric hermann" w:date="2023-01-24T23:26:00Z">
        <w:sectPr w:rsidR="0073701E" w:rsidRPr="00850AFF" w:rsidSect="00F778E7">
          <w:pgMar w:top="1417" w:right="1417" w:bottom="1417" w:left="1417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50" w:author="aymeric hermann" w:date="2023-01-24T23:22:00Z" w:initials="ah">
    <w:p w14:paraId="471934B3" w14:textId="60893641" w:rsidR="00F778E7" w:rsidRDefault="00F778E7">
      <w:pPr>
        <w:pStyle w:val="CommentText"/>
      </w:pPr>
      <w:r>
        <w:rPr>
          <w:rStyle w:val="CommentReference"/>
        </w:rPr>
        <w:annotationRef/>
      </w:r>
      <w:r>
        <w:t>Plus logique dans ce sens là 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1934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AE6D2" w16cex:dateUtc="2023-01-24T2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1934B3" w16cid:durableId="277AE6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653"/>
    <w:multiLevelType w:val="hybridMultilevel"/>
    <w:tmpl w:val="6F2692E2"/>
    <w:lvl w:ilvl="0" w:tplc="FF40E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A79"/>
    <w:multiLevelType w:val="hybridMultilevel"/>
    <w:tmpl w:val="0C70A972"/>
    <w:lvl w:ilvl="0" w:tplc="53C40714">
      <w:start w:val="1"/>
      <w:numFmt w:val="bullet"/>
      <w:lvlText w:val="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EA25CE7"/>
    <w:multiLevelType w:val="hybridMultilevel"/>
    <w:tmpl w:val="AD8EAAAA"/>
    <w:lvl w:ilvl="0" w:tplc="A7FE596A">
      <w:start w:val="1"/>
      <w:numFmt w:val="bullet"/>
      <w:lvlText w:val="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437F2FE9"/>
    <w:multiLevelType w:val="hybridMultilevel"/>
    <w:tmpl w:val="78C464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2B34"/>
    <w:multiLevelType w:val="hybridMultilevel"/>
    <w:tmpl w:val="48EA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05F2D"/>
    <w:multiLevelType w:val="hybridMultilevel"/>
    <w:tmpl w:val="863086A4"/>
    <w:lvl w:ilvl="0" w:tplc="A6A46BAE">
      <w:start w:val="1"/>
      <w:numFmt w:val="bullet"/>
      <w:lvlText w:val="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335889307">
    <w:abstractNumId w:val="0"/>
  </w:num>
  <w:num w:numId="2" w16cid:durableId="209195157">
    <w:abstractNumId w:val="3"/>
  </w:num>
  <w:num w:numId="3" w16cid:durableId="940718900">
    <w:abstractNumId w:val="2"/>
  </w:num>
  <w:num w:numId="4" w16cid:durableId="1465465729">
    <w:abstractNumId w:val="1"/>
  </w:num>
  <w:num w:numId="5" w16cid:durableId="1134569137">
    <w:abstractNumId w:val="5"/>
  </w:num>
  <w:num w:numId="6" w16cid:durableId="115344456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ymeric hermann">
    <w15:presenceInfo w15:providerId="Windows Live" w15:userId="340e3adfd321d5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8BC"/>
    <w:rsid w:val="00126A9C"/>
    <w:rsid w:val="001E60B4"/>
    <w:rsid w:val="00280FC2"/>
    <w:rsid w:val="002958A0"/>
    <w:rsid w:val="00414671"/>
    <w:rsid w:val="004D1E66"/>
    <w:rsid w:val="00585E96"/>
    <w:rsid w:val="00653BE0"/>
    <w:rsid w:val="006D1302"/>
    <w:rsid w:val="0073701E"/>
    <w:rsid w:val="008148BC"/>
    <w:rsid w:val="00850AFF"/>
    <w:rsid w:val="008A32A7"/>
    <w:rsid w:val="00951388"/>
    <w:rsid w:val="00A3275F"/>
    <w:rsid w:val="00A72308"/>
    <w:rsid w:val="00D80705"/>
    <w:rsid w:val="00DE21B9"/>
    <w:rsid w:val="00EE5D56"/>
    <w:rsid w:val="00F44CEF"/>
    <w:rsid w:val="00F7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965B"/>
  <w15:docId w15:val="{ED6A3146-FFBE-DC45-BC13-3470665B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5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5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5D5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A32A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1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1E6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7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3.png"/><Relationship Id="rId18" Type="http://schemas.openxmlformats.org/officeDocument/2006/relationships/hyperlink" Target="https://rchaeology.github.io/resources/beginners/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6/09/relationships/commentsIds" Target="commentsIds.xml"/><Relationship Id="rId12" Type="http://schemas.openxmlformats.org/officeDocument/2006/relationships/hyperlink" Target="https://mtes-mct.github.io/parcours_r_socle_introduction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benmarwick.github.io/tidyverse-for-archaeology/tidyverse-for-archaeology.html#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jpeg"/><Relationship Id="rId5" Type="http://schemas.openxmlformats.org/officeDocument/2006/relationships/comments" Target="comment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blog.rstudio.com/2019/11/18/artist-in-residence/" TargetMode="External"/><Relationship Id="rId14" Type="http://schemas.openxmlformats.org/officeDocument/2006/relationships/hyperlink" Target="https://lms.fun-mooc.fr/c4x/UPSUD/42001S02/asset/data-managemen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1335</Words>
  <Characters>7611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Nejma</dc:creator>
  <cp:lastModifiedBy>aymeric hermann</cp:lastModifiedBy>
  <cp:revision>6</cp:revision>
  <dcterms:created xsi:type="dcterms:W3CDTF">2023-01-24T13:55:00Z</dcterms:created>
  <dcterms:modified xsi:type="dcterms:W3CDTF">2023-01-25T13:27:00Z</dcterms:modified>
</cp:coreProperties>
</file>